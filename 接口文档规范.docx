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C9" w:rsidRDefault="00BF21B0" w:rsidP="00BF21B0">
      <w:pPr>
        <w:pStyle w:val="1"/>
        <w:numPr>
          <w:ilvl w:val="0"/>
          <w:numId w:val="1"/>
        </w:numPr>
        <w:rPr>
          <w:rStyle w:val="1Char"/>
        </w:rPr>
      </w:pPr>
      <w:r w:rsidRPr="00BF21B0">
        <w:rPr>
          <w:rStyle w:val="1Char"/>
          <w:rFonts w:hint="eastAsia"/>
        </w:rPr>
        <w:t>接口说明</w:t>
      </w:r>
    </w:p>
    <w:p w:rsidR="00BF21B0" w:rsidRDefault="00BF21B0" w:rsidP="00BF21B0">
      <w:pPr>
        <w:pStyle w:val="a5"/>
        <w:spacing w:line="360" w:lineRule="auto"/>
        <w:ind w:left="660" w:firstLineChars="0" w:firstLine="0"/>
      </w:pPr>
      <w:r>
        <w:rPr>
          <w:rFonts w:hint="eastAsia"/>
        </w:rPr>
        <w:t>接口使用</w:t>
      </w:r>
      <w:r>
        <w:rPr>
          <w:rFonts w:hint="eastAsia"/>
        </w:rPr>
        <w:t>WebPost</w:t>
      </w:r>
      <w:r>
        <w:rPr>
          <w:rFonts w:hint="eastAsia"/>
        </w:rPr>
        <w:t>，数据格式用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字符串整体进行加密。</w:t>
      </w:r>
    </w:p>
    <w:p w:rsidR="00BF21B0" w:rsidRDefault="00BF21B0" w:rsidP="00BF21B0">
      <w:pPr>
        <w:pStyle w:val="a5"/>
        <w:spacing w:line="360" w:lineRule="auto"/>
        <w:ind w:left="660" w:firstLineChars="0" w:firstLine="0"/>
        <w:jc w:val="left"/>
      </w:pPr>
      <w:r>
        <w:t>请求消息</w:t>
      </w:r>
      <w:r>
        <w:rPr>
          <w:rFonts w:hint="eastAsia"/>
        </w:rPr>
        <w:t>已</w:t>
      </w:r>
      <w:r>
        <w:rPr>
          <w:rFonts w:hint="eastAsia"/>
        </w:rPr>
        <w:t>Req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"msgCode"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 w:firstLineChars="200" w:firstLine="361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token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ts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时间戳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left="66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  <w:bookmarkStart w:id="0" w:name="_GoBack"/>
      <w:bookmarkEnd w:id="0"/>
    </w:p>
    <w:p w:rsidR="00BF21B0" w:rsidRDefault="00BF21B0" w:rsidP="00BF21B0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D603C9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D603C9">
            <w:pPr>
              <w:rPr>
                <w:b w:val="0"/>
              </w:rPr>
            </w:pPr>
            <w:r>
              <w:rPr>
                <w:b w:val="0"/>
              </w:rPr>
              <w:t>msgCode</w:t>
            </w: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接口标识（必须）</w:t>
            </w: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  <w:tr w:rsidR="00BF21B0" w:rsidTr="00D603C9">
        <w:tc>
          <w:tcPr>
            <w:cnfStyle w:val="001000000000"/>
            <w:tcW w:w="1413" w:type="dxa"/>
          </w:tcPr>
          <w:p w:rsidR="00BF21B0" w:rsidRPr="008A2B5A" w:rsidRDefault="00BF21B0" w:rsidP="00D603C9">
            <w:pPr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用户</w:t>
            </w:r>
            <w:r w:rsidRPr="00FF6C6D">
              <w:rPr>
                <w:szCs w:val="21"/>
              </w:rPr>
              <w:t>登录后的会话标识</w:t>
            </w: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BF21B0" w:rsidP="00D603C9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Long</w:t>
            </w: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</w:t>
            </w: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时间戳与服务器时间不得差</w:t>
            </w:r>
            <w:r w:rsidRPr="00FF6C6D">
              <w:rPr>
                <w:rFonts w:hint="eastAsia"/>
                <w:szCs w:val="21"/>
              </w:rPr>
              <w:t>1</w:t>
            </w:r>
            <w:r w:rsidRPr="00FF6C6D">
              <w:rPr>
                <w:szCs w:val="21"/>
              </w:rPr>
              <w:t>0</w:t>
            </w:r>
            <w:r w:rsidRPr="00FF6C6D">
              <w:rPr>
                <w:szCs w:val="21"/>
              </w:rPr>
              <w:t>分钟</w:t>
            </w:r>
            <w:r w:rsidRPr="00FF6C6D">
              <w:rPr>
                <w:rFonts w:hint="eastAsia"/>
                <w:szCs w:val="21"/>
              </w:rPr>
              <w:t>。</w:t>
            </w:r>
            <w:r w:rsidRPr="00FF6C6D">
              <w:rPr>
                <w:rFonts w:hint="eastAsia"/>
                <w:szCs w:val="21"/>
              </w:rPr>
              <w:t>10</w:t>
            </w:r>
            <w:r w:rsidRPr="00FF6C6D">
              <w:rPr>
                <w:rFonts w:hint="eastAsia"/>
                <w:szCs w:val="21"/>
              </w:rPr>
              <w:t>分钟内相同</w:t>
            </w: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rFonts w:hint="eastAsia"/>
                <w:szCs w:val="21"/>
              </w:rPr>
              <w:t>相同</w:t>
            </w:r>
            <w:r w:rsidRPr="00FF6C6D">
              <w:rPr>
                <w:rFonts w:hint="eastAsia"/>
                <w:szCs w:val="21"/>
              </w:rPr>
              <w:t>ts</w:t>
            </w:r>
            <w:r w:rsidRPr="00FF6C6D">
              <w:rPr>
                <w:rFonts w:hint="eastAsia"/>
                <w:szCs w:val="21"/>
              </w:rPr>
              <w:t>不重复处理。</w:t>
            </w:r>
          </w:p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用东</w:t>
            </w:r>
            <w:r w:rsidRPr="00FF6C6D">
              <w:rPr>
                <w:rFonts w:hint="eastAsia"/>
                <w:szCs w:val="21"/>
              </w:rPr>
              <w:t>8</w:t>
            </w:r>
            <w:r w:rsidRPr="00FF6C6D">
              <w:rPr>
                <w:rFonts w:hint="eastAsia"/>
                <w:szCs w:val="21"/>
              </w:rPr>
              <w:t>区时间，防止手机在其它时区使用派助理时，接口校验出错。</w:t>
            </w:r>
          </w:p>
        </w:tc>
      </w:tr>
      <w:tr w:rsidR="00BF21B0" w:rsidTr="00D603C9">
        <w:tc>
          <w:tcPr>
            <w:cnfStyle w:val="001000000000"/>
            <w:tcW w:w="1413" w:type="dxa"/>
          </w:tcPr>
          <w:p w:rsidR="00BF21B0" w:rsidRPr="00F60359" w:rsidRDefault="00BF21B0" w:rsidP="00D603C9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D603C9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D603C9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D603C9">
            <w:pPr>
              <w:cnfStyle w:val="000000000000"/>
              <w:rPr>
                <w:sz w:val="15"/>
              </w:rPr>
            </w:pPr>
          </w:p>
        </w:tc>
      </w:tr>
      <w:tr w:rsidR="00BF21B0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F60359" w:rsidRDefault="00BF21B0" w:rsidP="00D603C9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D603C9">
            <w:pPr>
              <w:cnfStyle w:val="0000001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D603C9">
            <w:pPr>
              <w:cnfStyle w:val="0000001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D603C9">
            <w:pPr>
              <w:cnfStyle w:val="000000100000"/>
              <w:rPr>
                <w:sz w:val="15"/>
              </w:rPr>
            </w:pPr>
          </w:p>
        </w:tc>
      </w:tr>
      <w:tr w:rsidR="00BF21B0" w:rsidTr="00D603C9">
        <w:tc>
          <w:tcPr>
            <w:cnfStyle w:val="001000000000"/>
            <w:tcW w:w="1413" w:type="dxa"/>
          </w:tcPr>
          <w:p w:rsidR="00BF21B0" w:rsidRPr="00F60359" w:rsidRDefault="00BF21B0" w:rsidP="00D603C9">
            <w:pPr>
              <w:rPr>
                <w:b w:val="0"/>
              </w:rPr>
            </w:pPr>
          </w:p>
        </w:tc>
        <w:tc>
          <w:tcPr>
            <w:tcW w:w="709" w:type="dxa"/>
          </w:tcPr>
          <w:p w:rsidR="00BF21B0" w:rsidRPr="00BA4F2A" w:rsidRDefault="00BF21B0" w:rsidP="00D603C9">
            <w:pPr>
              <w:cnfStyle w:val="000000000000"/>
              <w:rPr>
                <w:sz w:val="16"/>
              </w:rPr>
            </w:pPr>
          </w:p>
        </w:tc>
        <w:tc>
          <w:tcPr>
            <w:tcW w:w="2551" w:type="dxa"/>
          </w:tcPr>
          <w:p w:rsidR="00BF21B0" w:rsidRPr="009B3198" w:rsidRDefault="00BF21B0" w:rsidP="00D603C9">
            <w:pPr>
              <w:cnfStyle w:val="000000000000"/>
              <w:rPr>
                <w:sz w:val="15"/>
              </w:rPr>
            </w:pPr>
          </w:p>
        </w:tc>
        <w:tc>
          <w:tcPr>
            <w:tcW w:w="3686" w:type="dxa"/>
          </w:tcPr>
          <w:p w:rsidR="00BF21B0" w:rsidRPr="009B3198" w:rsidRDefault="00BF21B0" w:rsidP="00D603C9">
            <w:pPr>
              <w:cnfStyle w:val="000000000000"/>
              <w:rPr>
                <w:sz w:val="15"/>
              </w:rPr>
            </w:pPr>
          </w:p>
        </w:tc>
      </w:tr>
    </w:tbl>
    <w:p w:rsidR="00BF21B0" w:rsidRDefault="00BF21B0" w:rsidP="00BF21B0">
      <w:pPr>
        <w:pStyle w:val="a5"/>
        <w:spacing w:line="360" w:lineRule="auto"/>
        <w:ind w:left="360" w:firstLineChars="0" w:firstLine="0"/>
        <w:jc w:val="left"/>
      </w:pPr>
      <w:r>
        <w:t>响应消息</w:t>
      </w:r>
      <w:r>
        <w:rPr>
          <w:rFonts w:hint="eastAsia"/>
        </w:rPr>
        <w:t>已</w:t>
      </w:r>
      <w:r>
        <w:rPr>
          <w:rFonts w:hint="eastAsia"/>
        </w:rPr>
        <w:t>Res</w:t>
      </w:r>
      <w:r>
        <w:rPr>
          <w:rFonts w:hint="eastAsia"/>
        </w:rPr>
        <w:t>结尾，</w:t>
      </w:r>
      <w:r>
        <w:t>消息格式</w:t>
      </w:r>
      <w:r>
        <w:rPr>
          <w:rFonts w:hint="eastAsia"/>
        </w:rPr>
        <w:t>：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1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{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"retCode"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Chars="400" w:firstLine="723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retMsg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 w:hint="eastAsia"/>
          <w:b/>
          <w:bCs/>
          <w:color w:val="000000"/>
          <w:sz w:val="18"/>
          <w:szCs w:val="18"/>
        </w:rPr>
        <w:t>，</w:t>
      </w:r>
    </w:p>
    <w:p w:rsidR="00BF21B0" w:rsidRDefault="00BF21B0" w:rsidP="00BF21B0">
      <w:pPr>
        <w:pStyle w:val="HTML"/>
        <w:shd w:val="clear" w:color="auto" w:fill="F5F5F5"/>
        <w:spacing w:line="360" w:lineRule="auto"/>
        <w:ind w:firstLine="3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"……"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Fonts w:ascii="Consolas" w:hAnsi="Consolas" w:cs="Consolas"/>
          <w:color w:val="007777"/>
          <w:sz w:val="18"/>
          <w:szCs w:val="18"/>
        </w:rPr>
        <w:t>其他业务字段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F21B0" w:rsidRDefault="00BF21B0" w:rsidP="00BF21B0">
      <w:pPr>
        <w:rPr>
          <w:rStyle w:val="objectbrace"/>
          <w:rFonts w:ascii="Consolas" w:hAnsi="Consolas" w:cs="Consolas"/>
          <w:b/>
          <w:bCs/>
          <w:color w:val="00AA00"/>
        </w:rPr>
      </w:pPr>
      <w:r>
        <w:rPr>
          <w:rStyle w:val="objectbrace"/>
          <w:rFonts w:ascii="Consolas" w:hAnsi="Consolas" w:cs="Consolas"/>
          <w:b/>
          <w:bCs/>
          <w:color w:val="00AA00"/>
        </w:rPr>
        <w:t>}</w:t>
      </w:r>
    </w:p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3"/>
        <w:gridCol w:w="714"/>
        <w:gridCol w:w="2549"/>
        <w:gridCol w:w="3683"/>
      </w:tblGrid>
      <w:tr w:rsidR="00BF21B0" w:rsidTr="00D603C9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r</w:t>
            </w:r>
            <w:r w:rsidRPr="00FF6C6D">
              <w:rPr>
                <w:rFonts w:hint="eastAsia"/>
                <w:b w:val="0"/>
                <w:szCs w:val="21"/>
              </w:rPr>
              <w:t>etCode</w:t>
            </w: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I</w:t>
            </w:r>
            <w:r w:rsidRPr="00FF6C6D">
              <w:rPr>
                <w:rFonts w:hint="eastAsia"/>
                <w:szCs w:val="21"/>
              </w:rPr>
              <w:t>nt</w:t>
            </w: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返回编码</w:t>
            </w: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0</w:t>
            </w:r>
            <w:r w:rsidRPr="00FF6C6D">
              <w:rPr>
                <w:rFonts w:hint="eastAsia"/>
                <w:szCs w:val="21"/>
              </w:rPr>
              <w:t>：成功。</w:t>
            </w:r>
          </w:p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 xml:space="preserve">1 .. 799 </w:t>
            </w:r>
            <w:r w:rsidRPr="00FF6C6D">
              <w:rPr>
                <w:rFonts w:hint="eastAsia"/>
                <w:szCs w:val="21"/>
              </w:rPr>
              <w:t>：各业务模块自定义编码</w:t>
            </w:r>
          </w:p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800</w:t>
            </w:r>
            <w:r w:rsidRPr="00FF6C6D">
              <w:rPr>
                <w:rFonts w:hint="eastAsia"/>
                <w:szCs w:val="21"/>
              </w:rPr>
              <w:t>以上为系统定义通用</w:t>
            </w:r>
            <w:r w:rsidRPr="00FF6C6D">
              <w:rPr>
                <w:rFonts w:hint="eastAsia"/>
                <w:szCs w:val="21"/>
              </w:rPr>
              <w:t>code</w:t>
            </w:r>
            <w:r w:rsidRPr="00FF6C6D">
              <w:rPr>
                <w:rFonts w:hint="eastAsia"/>
                <w:szCs w:val="21"/>
              </w:rPr>
              <w:t>，</w:t>
            </w:r>
            <w:r w:rsidRPr="00FF6C6D">
              <w:rPr>
                <w:szCs w:val="21"/>
              </w:rPr>
              <w:t>参</w:t>
            </w:r>
            <w:r w:rsidRPr="00FF6C6D">
              <w:rPr>
                <w:rFonts w:hint="eastAsia"/>
                <w:szCs w:val="21"/>
              </w:rPr>
              <w:t>见</w:t>
            </w:r>
            <w:r w:rsidRPr="00FF6C6D">
              <w:rPr>
                <w:szCs w:val="21"/>
              </w:rPr>
              <w:t>通</w:t>
            </w:r>
            <w:r w:rsidRPr="00FF6C6D">
              <w:rPr>
                <w:szCs w:val="21"/>
              </w:rPr>
              <w:lastRenderedPageBreak/>
              <w:t>用</w:t>
            </w:r>
            <w:r w:rsidRPr="00FF6C6D">
              <w:rPr>
                <w:szCs w:val="21"/>
              </w:rPr>
              <w:t>retCode</w:t>
            </w:r>
            <w:r w:rsidRPr="00FF6C6D">
              <w:rPr>
                <w:szCs w:val="21"/>
              </w:rPr>
              <w:t>定义</w:t>
            </w:r>
            <w:r w:rsidRPr="00FF6C6D">
              <w:rPr>
                <w:rFonts w:hint="eastAsia"/>
                <w:szCs w:val="21"/>
              </w:rPr>
              <w:t>。</w:t>
            </w:r>
          </w:p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D603C9">
        <w:tc>
          <w:tcPr>
            <w:cnfStyle w:val="001000000000"/>
            <w:tcW w:w="1413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lastRenderedPageBreak/>
              <w:t>retMsg</w:t>
            </w: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S</w:t>
            </w:r>
            <w:r w:rsidRPr="00FF6C6D">
              <w:rPr>
                <w:rFonts w:hint="eastAsia"/>
                <w:szCs w:val="21"/>
              </w:rPr>
              <w:t>tring</w:t>
            </w: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返回描述</w:t>
            </w: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</w:p>
        </w:tc>
        <w:tc>
          <w:tcPr>
            <w:tcW w:w="709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  <w:tc>
          <w:tcPr>
            <w:tcW w:w="255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  <w:tc>
          <w:tcPr>
            <w:tcW w:w="3686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</w:tbl>
    <w:p w:rsidR="00BF21B0" w:rsidRPr="00FF6C6D" w:rsidRDefault="00BF21B0" w:rsidP="00BF21B0">
      <w:pPr>
        <w:rPr>
          <w:szCs w:val="21"/>
        </w:rPr>
      </w:pPr>
    </w:p>
    <w:p w:rsidR="00BF21B0" w:rsidRDefault="00BF21B0" w:rsidP="00BF21B0">
      <w:pPr>
        <w:spacing w:line="360" w:lineRule="auto"/>
      </w:pPr>
      <w:r>
        <w:t>通用</w:t>
      </w:r>
      <w:r>
        <w:t>retCode</w:t>
      </w:r>
      <w:r>
        <w:t>定义</w:t>
      </w:r>
    </w:p>
    <w:tbl>
      <w:tblPr>
        <w:tblStyle w:val="GridTable4Accent1"/>
        <w:tblW w:w="8359" w:type="dxa"/>
        <w:tblLook w:val="04A0"/>
      </w:tblPr>
      <w:tblGrid>
        <w:gridCol w:w="2074"/>
        <w:gridCol w:w="3024"/>
        <w:gridCol w:w="3261"/>
      </w:tblGrid>
      <w:tr w:rsidR="00BF21B0" w:rsidTr="00D603C9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D603C9">
            <w:pPr>
              <w:jc w:val="center"/>
            </w:pPr>
            <w:r>
              <w:t>R</w:t>
            </w:r>
            <w:r>
              <w:rPr>
                <w:rFonts w:hint="eastAsia"/>
              </w:rPr>
              <w:t>etCode</w:t>
            </w:r>
          </w:p>
        </w:tc>
        <w:tc>
          <w:tcPr>
            <w:tcW w:w="3024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0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成功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D603C9"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999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系统异常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b w:val="0"/>
                <w:szCs w:val="21"/>
              </w:rPr>
              <w:t>990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rFonts w:hint="eastAsia"/>
                <w:szCs w:val="21"/>
              </w:rPr>
              <w:t>token</w:t>
            </w:r>
            <w:r w:rsidRPr="00FF6C6D">
              <w:rPr>
                <w:szCs w:val="21"/>
              </w:rPr>
              <w:t>失效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D603C9"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901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用户不允许登陆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800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消息已过期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ts</w:t>
            </w:r>
            <w:r w:rsidRPr="00FF6C6D">
              <w:rPr>
                <w:szCs w:val="21"/>
              </w:rPr>
              <w:t>校验失败</w:t>
            </w:r>
          </w:p>
        </w:tc>
      </w:tr>
      <w:tr w:rsidR="00BF21B0" w:rsidRPr="00FF6C6D" w:rsidTr="00D603C9"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801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消息重复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802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  <w:r w:rsidRPr="00FF6C6D">
              <w:rPr>
                <w:szCs w:val="21"/>
              </w:rPr>
              <w:t>不识别的</w:t>
            </w:r>
            <w:r w:rsidRPr="00FF6C6D">
              <w:rPr>
                <w:szCs w:val="21"/>
              </w:rPr>
              <w:t>msgCod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100000"/>
              <w:rPr>
                <w:szCs w:val="21"/>
              </w:rPr>
            </w:pPr>
          </w:p>
        </w:tc>
      </w:tr>
      <w:tr w:rsidR="00BF21B0" w:rsidRPr="00FF6C6D" w:rsidTr="00D603C9"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b w:val="0"/>
                <w:szCs w:val="21"/>
              </w:rPr>
            </w:pPr>
            <w:r w:rsidRPr="00FF6C6D">
              <w:rPr>
                <w:rFonts w:hint="eastAsia"/>
                <w:b w:val="0"/>
                <w:szCs w:val="21"/>
              </w:rPr>
              <w:t>8</w:t>
            </w:r>
            <w:r w:rsidRPr="00FF6C6D">
              <w:rPr>
                <w:b w:val="0"/>
                <w:szCs w:val="21"/>
              </w:rPr>
              <w:t>03</w:t>
            </w:r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  <w:r w:rsidRPr="00FF6C6D">
              <w:rPr>
                <w:szCs w:val="21"/>
              </w:rPr>
              <w:t>缺少参数</w:t>
            </w:r>
            <w:r w:rsidRPr="00FF6C6D">
              <w:rPr>
                <w:szCs w:val="21"/>
              </w:rPr>
              <w:t>msgcode</w:t>
            </w:r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000000"/>
              <w:rPr>
                <w:szCs w:val="21"/>
              </w:rPr>
            </w:pPr>
          </w:p>
        </w:tc>
      </w:tr>
      <w:tr w:rsidR="00BF21B0" w:rsidRPr="00FF6C6D" w:rsidTr="00FF6C6D">
        <w:trPr>
          <w:cnfStyle w:val="000000100000"/>
          <w:trHeight w:val="70"/>
          <w:ins w:id="1" w:author="Windows 用户" w:date="2017-02-28T14:37:00Z"/>
        </w:trPr>
        <w:tc>
          <w:tcPr>
            <w:cnfStyle w:val="001000000000"/>
            <w:tcW w:w="2074" w:type="dxa"/>
          </w:tcPr>
          <w:p w:rsidR="00BF21B0" w:rsidRPr="00FF6C6D" w:rsidRDefault="00BF21B0" w:rsidP="00D603C9">
            <w:pPr>
              <w:rPr>
                <w:ins w:id="2" w:author="Windows 用户" w:date="2017-02-28T14:37:00Z"/>
                <w:szCs w:val="21"/>
              </w:rPr>
            </w:pPr>
            <w:ins w:id="3" w:author="Windows 用户" w:date="2017-02-28T14:37:00Z">
              <w:r w:rsidRPr="00FF6C6D">
                <w:rPr>
                  <w:rFonts w:hint="eastAsia"/>
                  <w:szCs w:val="21"/>
                </w:rPr>
                <w:t>804</w:t>
              </w:r>
            </w:ins>
          </w:p>
        </w:tc>
        <w:tc>
          <w:tcPr>
            <w:tcW w:w="3024" w:type="dxa"/>
          </w:tcPr>
          <w:p w:rsidR="00BF21B0" w:rsidRPr="00FF6C6D" w:rsidRDefault="00BF21B0" w:rsidP="00D603C9">
            <w:pPr>
              <w:cnfStyle w:val="000000100000"/>
              <w:rPr>
                <w:ins w:id="4" w:author="Windows 用户" w:date="2017-02-28T14:37:00Z"/>
                <w:szCs w:val="21"/>
              </w:rPr>
            </w:pPr>
            <w:ins w:id="5" w:author="Windows 用户" w:date="2017-02-28T14:37:00Z">
              <w:r w:rsidRPr="00FF6C6D">
                <w:rPr>
                  <w:rFonts w:hint="eastAsia"/>
                  <w:szCs w:val="21"/>
                </w:rPr>
                <w:t>接口版本过</w:t>
              </w:r>
            </w:ins>
            <w:ins w:id="6" w:author="Windows 用户" w:date="2017-02-28T14:38:00Z">
              <w:r w:rsidRPr="00FF6C6D">
                <w:rPr>
                  <w:rFonts w:hint="eastAsia"/>
                  <w:szCs w:val="21"/>
                </w:rPr>
                <w:t>低</w:t>
              </w:r>
            </w:ins>
          </w:p>
        </w:tc>
        <w:tc>
          <w:tcPr>
            <w:tcW w:w="3261" w:type="dxa"/>
          </w:tcPr>
          <w:p w:rsidR="00BF21B0" w:rsidRPr="00FF6C6D" w:rsidRDefault="00BF21B0" w:rsidP="00D603C9">
            <w:pPr>
              <w:cnfStyle w:val="000000100000"/>
              <w:rPr>
                <w:ins w:id="7" w:author="Windows 用户" w:date="2017-02-28T14:37:00Z"/>
                <w:szCs w:val="21"/>
              </w:rPr>
            </w:pPr>
          </w:p>
        </w:tc>
      </w:tr>
      <w:tr w:rsidR="00E356A7" w:rsidRPr="00FF6C6D" w:rsidTr="00FF6C6D">
        <w:trPr>
          <w:trHeight w:val="70"/>
        </w:trPr>
        <w:tc>
          <w:tcPr>
            <w:cnfStyle w:val="001000000000"/>
            <w:tcW w:w="2074" w:type="dxa"/>
          </w:tcPr>
          <w:p w:rsidR="00E356A7" w:rsidRPr="00FF6C6D" w:rsidRDefault="00E356A7" w:rsidP="00D603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805</w:t>
            </w:r>
          </w:p>
        </w:tc>
        <w:tc>
          <w:tcPr>
            <w:tcW w:w="3024" w:type="dxa"/>
          </w:tcPr>
          <w:p w:rsidR="00E356A7" w:rsidRPr="00FF6C6D" w:rsidRDefault="00AE2720" w:rsidP="00D603C9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3261" w:type="dxa"/>
          </w:tcPr>
          <w:p w:rsidR="00E356A7" w:rsidRPr="00FF6C6D" w:rsidRDefault="00E356A7" w:rsidP="00D603C9">
            <w:pPr>
              <w:cnfStyle w:val="000000000000"/>
              <w:rPr>
                <w:szCs w:val="21"/>
              </w:rPr>
            </w:pPr>
          </w:p>
        </w:tc>
      </w:tr>
      <w:tr w:rsidR="00AE2720" w:rsidRPr="00FF6C6D" w:rsidTr="00FF6C6D">
        <w:trPr>
          <w:cnfStyle w:val="000000100000"/>
          <w:trHeight w:val="70"/>
        </w:trPr>
        <w:tc>
          <w:tcPr>
            <w:cnfStyle w:val="001000000000"/>
            <w:tcW w:w="2074" w:type="dxa"/>
          </w:tcPr>
          <w:p w:rsidR="00AE2720" w:rsidRDefault="00AE2720" w:rsidP="00D603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806</w:t>
            </w:r>
          </w:p>
        </w:tc>
        <w:tc>
          <w:tcPr>
            <w:tcW w:w="3024" w:type="dxa"/>
          </w:tcPr>
          <w:p w:rsidR="00AE2720" w:rsidRDefault="00AE2720" w:rsidP="00D603C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参数不符合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3261" w:type="dxa"/>
          </w:tcPr>
          <w:p w:rsidR="00AE2720" w:rsidRPr="00FF6C6D" w:rsidRDefault="00AE2720" w:rsidP="00D603C9">
            <w:pPr>
              <w:cnfStyle w:val="000000100000"/>
              <w:rPr>
                <w:szCs w:val="21"/>
              </w:rPr>
            </w:pPr>
          </w:p>
        </w:tc>
      </w:tr>
    </w:tbl>
    <w:p w:rsidR="00BF21B0" w:rsidRDefault="00BF21B0" w:rsidP="00BF21B0">
      <w:pPr>
        <w:spacing w:line="360" w:lineRule="auto"/>
      </w:pPr>
    </w:p>
    <w:p w:rsidR="001A311E" w:rsidRDefault="001A311E" w:rsidP="001A311E">
      <w:pPr>
        <w:pStyle w:val="2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A311E">
        <w:t>192.168.2.28</w:t>
      </w:r>
      <w:r>
        <w:rPr>
          <w:rFonts w:hint="eastAsia"/>
        </w:rPr>
        <w:t>:8080/wp/json</w:t>
      </w:r>
      <w:r w:rsidR="00A91958">
        <w:rPr>
          <w:rFonts w:hint="eastAsia"/>
        </w:rPr>
        <w:t>/material</w:t>
      </w:r>
    </w:p>
    <w:p w:rsidR="00BF21B0" w:rsidRDefault="001A311E" w:rsidP="001A311E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获取路线</w:t>
      </w:r>
      <w:r w:rsidR="005A3438">
        <w:rPr>
          <w:rFonts w:hint="eastAsia"/>
          <w:b/>
          <w:sz w:val="28"/>
        </w:rPr>
        <w:t>列表</w:t>
      </w:r>
      <w:r>
        <w:rPr>
          <w:rFonts w:hint="eastAsia"/>
          <w:b/>
          <w:sz w:val="28"/>
        </w:rPr>
        <w:t>接口</w:t>
      </w:r>
      <w:r w:rsidR="00BF21B0"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roadList</w:t>
      </w:r>
      <w:r w:rsidR="00BF21B0" w:rsidRPr="003F497D">
        <w:rPr>
          <w:rFonts w:hint="eastAsia"/>
          <w:b/>
          <w:sz w:val="28"/>
        </w:rPr>
        <w:t>）</w:t>
      </w:r>
    </w:p>
    <w:p w:rsidR="00BF21B0" w:rsidRPr="00215B3F" w:rsidRDefault="00BF21B0" w:rsidP="00BF21B0">
      <w:r>
        <w:rPr>
          <w:rFonts w:hint="eastAsia"/>
        </w:rPr>
        <w:t>说明：</w:t>
      </w:r>
      <w:r w:rsidR="001A311E">
        <w:rPr>
          <w:rFonts w:hint="eastAsia"/>
        </w:rPr>
        <w:t>用于获取路线接口</w:t>
      </w:r>
      <w:r w:rsidR="001A311E"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701"/>
        <w:gridCol w:w="2914"/>
      </w:tblGrid>
      <w:tr w:rsidR="00BF21B0" w:rsidTr="00D603C9">
        <w:trPr>
          <w:cnfStyle w:val="100000000000"/>
        </w:trPr>
        <w:tc>
          <w:tcPr>
            <w:cnfStyle w:val="001000000000"/>
            <w:tcW w:w="2074" w:type="dxa"/>
          </w:tcPr>
          <w:p w:rsidR="00BF21B0" w:rsidRDefault="00BF21B0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</w:tcPr>
          <w:p w:rsidR="00BF21B0" w:rsidRDefault="003F5389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8A2B5A" w:rsidRDefault="005A3438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607" w:type="dxa"/>
          </w:tcPr>
          <w:p w:rsidR="00BF21B0" w:rsidRDefault="005A3438" w:rsidP="00D603C9">
            <w:pPr>
              <w:cnfStyle w:val="000000100000"/>
            </w:pPr>
            <w:r>
              <w:rPr>
                <w:rFonts w:hint="eastAsia"/>
              </w:rPr>
              <w:t>roadList</w:t>
            </w:r>
          </w:p>
        </w:tc>
        <w:tc>
          <w:tcPr>
            <w:tcW w:w="1701" w:type="dxa"/>
          </w:tcPr>
          <w:p w:rsidR="00BF21B0" w:rsidRDefault="005A3438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BF21B0" w:rsidRDefault="00BF21B0" w:rsidP="00D603C9">
            <w:pPr>
              <w:cnfStyle w:val="000000100000"/>
            </w:pPr>
          </w:p>
        </w:tc>
      </w:tr>
      <w:tr w:rsidR="00BF21B0" w:rsidTr="00D603C9">
        <w:tc>
          <w:tcPr>
            <w:cnfStyle w:val="001000000000"/>
            <w:tcW w:w="2074" w:type="dxa"/>
          </w:tcPr>
          <w:p w:rsidR="00BF21B0" w:rsidRPr="008A2B5A" w:rsidRDefault="000B197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BF21B0" w:rsidRDefault="00BF21B0" w:rsidP="00D603C9">
            <w:pPr>
              <w:cnfStyle w:val="000000000000"/>
            </w:pPr>
          </w:p>
        </w:tc>
        <w:tc>
          <w:tcPr>
            <w:tcW w:w="1701" w:type="dxa"/>
          </w:tcPr>
          <w:p w:rsidR="00BF21B0" w:rsidRDefault="000B1977" w:rsidP="00D603C9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BF21B0" w:rsidRDefault="00BF21B0" w:rsidP="00D603C9">
            <w:pPr>
              <w:cnfStyle w:val="000000000000"/>
            </w:pPr>
          </w:p>
        </w:tc>
      </w:tr>
      <w:tr w:rsidR="00BF21B0" w:rsidTr="00D603C9">
        <w:trPr>
          <w:cnfStyle w:val="000000100000"/>
        </w:trPr>
        <w:tc>
          <w:tcPr>
            <w:cnfStyle w:val="001000000000"/>
            <w:tcW w:w="2074" w:type="dxa"/>
          </w:tcPr>
          <w:p w:rsidR="00BF21B0" w:rsidRPr="00F60359" w:rsidRDefault="00BF21B0" w:rsidP="00D603C9">
            <w:pPr>
              <w:rPr>
                <w:b w:val="0"/>
              </w:rPr>
            </w:pPr>
          </w:p>
        </w:tc>
        <w:tc>
          <w:tcPr>
            <w:tcW w:w="1607" w:type="dxa"/>
          </w:tcPr>
          <w:p w:rsidR="00BF21B0" w:rsidRDefault="00BF21B0" w:rsidP="00D603C9">
            <w:pPr>
              <w:cnfStyle w:val="000000100000"/>
            </w:pPr>
          </w:p>
        </w:tc>
        <w:tc>
          <w:tcPr>
            <w:tcW w:w="1701" w:type="dxa"/>
          </w:tcPr>
          <w:p w:rsidR="00BF21B0" w:rsidRDefault="00BF21B0" w:rsidP="00D603C9">
            <w:pPr>
              <w:cnfStyle w:val="000000100000"/>
            </w:pPr>
          </w:p>
        </w:tc>
        <w:tc>
          <w:tcPr>
            <w:tcW w:w="2914" w:type="dxa"/>
          </w:tcPr>
          <w:p w:rsidR="00BF21B0" w:rsidRDefault="00BF21B0" w:rsidP="00D603C9">
            <w:pPr>
              <w:cnfStyle w:val="0000001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BF21B0" w:rsidTr="00D603C9">
        <w:trPr>
          <w:cnfStyle w:val="100000000000"/>
        </w:trPr>
        <w:tc>
          <w:tcPr>
            <w:cnfStyle w:val="001000000000"/>
            <w:tcW w:w="1413" w:type="dxa"/>
          </w:tcPr>
          <w:p w:rsidR="00BF21B0" w:rsidRDefault="00BF21B0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BF21B0" w:rsidRDefault="00BF21B0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BF21B0" w:rsidRDefault="00BF21B0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21B0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781E29" w:rsidRDefault="00BF21B0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BF21B0" w:rsidRPr="00781E29" w:rsidRDefault="00BF21B0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BF21B0" w:rsidRPr="00781E29" w:rsidRDefault="00BF21B0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BF21B0" w:rsidRPr="00781E29" w:rsidRDefault="00BF21B0" w:rsidP="001A311E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BF21B0" w:rsidRPr="009B3198" w:rsidTr="00D603C9">
        <w:tc>
          <w:tcPr>
            <w:cnfStyle w:val="001000000000"/>
            <w:tcW w:w="1413" w:type="dxa"/>
          </w:tcPr>
          <w:p w:rsidR="00BF21B0" w:rsidRPr="00781E29" w:rsidRDefault="00BF21B0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BF21B0" w:rsidRPr="00781E29" w:rsidRDefault="00BF21B0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BF21B0" w:rsidRPr="00781E29" w:rsidRDefault="00BF21B0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BF21B0" w:rsidRPr="00781E29" w:rsidRDefault="00BF21B0" w:rsidP="00D603C9">
            <w:pPr>
              <w:cnfStyle w:val="000000000000"/>
            </w:pPr>
          </w:p>
        </w:tc>
      </w:tr>
      <w:tr w:rsidR="00BF21B0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BF21B0" w:rsidRPr="008A2B5A" w:rsidRDefault="005A3438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road</w:t>
            </w:r>
          </w:p>
        </w:tc>
        <w:tc>
          <w:tcPr>
            <w:tcW w:w="709" w:type="dxa"/>
          </w:tcPr>
          <w:p w:rsidR="00BF21B0" w:rsidRPr="00BF21B0" w:rsidRDefault="00C04434" w:rsidP="00D603C9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="00BF21B0"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BF21B0" w:rsidRPr="005A3438" w:rsidRDefault="005A3438" w:rsidP="005A3438">
            <w:pPr>
              <w:cnfStyle w:val="000000100000"/>
            </w:pPr>
            <w:r w:rsidRPr="005A3438">
              <w:rPr>
                <w:rFonts w:hint="eastAsia"/>
              </w:rPr>
              <w:t>路线列表接口</w:t>
            </w:r>
          </w:p>
        </w:tc>
        <w:tc>
          <w:tcPr>
            <w:tcW w:w="3686" w:type="dxa"/>
          </w:tcPr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{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"id": 3,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"isNewRecord": false,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"name": "111",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 xml:space="preserve">            "remark": "1111"</w:t>
            </w:r>
          </w:p>
          <w:p w:rsidR="005A3438" w:rsidRPr="005A3438" w:rsidRDefault="005A3438" w:rsidP="005A3438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1A311E" w:rsidRPr="005A3438" w:rsidRDefault="005A3438" w:rsidP="005A3438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]</w:t>
            </w:r>
          </w:p>
        </w:tc>
      </w:tr>
    </w:tbl>
    <w:p w:rsidR="00BF21B0" w:rsidRDefault="00BF21B0" w:rsidP="00BF21B0"/>
    <w:p w:rsidR="001A77C3" w:rsidRDefault="001A77C3" w:rsidP="00BF21B0"/>
    <w:p w:rsidR="00C04434" w:rsidRDefault="00C04434" w:rsidP="00BF21B0"/>
    <w:p w:rsidR="00C04434" w:rsidRDefault="00C04434" w:rsidP="00C0443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获取某路线所有坐标点接口</w:t>
      </w:r>
      <w:r w:rsidRPr="003F497D">
        <w:rPr>
          <w:rFonts w:hint="eastAsia"/>
          <w:b/>
          <w:sz w:val="28"/>
        </w:rPr>
        <w:t>（</w:t>
      </w:r>
      <w:r w:rsidRPr="00C04434">
        <w:rPr>
          <w:b/>
          <w:color w:val="FF0000"/>
          <w:sz w:val="28"/>
        </w:rPr>
        <w:t>CoordinatesPerRoad</w:t>
      </w:r>
      <w:r w:rsidRPr="003F497D">
        <w:rPr>
          <w:rFonts w:hint="eastAsia"/>
          <w:b/>
          <w:sz w:val="28"/>
        </w:rPr>
        <w:t>）</w:t>
      </w:r>
    </w:p>
    <w:p w:rsidR="00C04434" w:rsidRPr="00215B3F" w:rsidRDefault="00C04434" w:rsidP="00C04434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5"/>
        <w:gridCol w:w="29"/>
        <w:gridCol w:w="1607"/>
        <w:gridCol w:w="320"/>
        <w:gridCol w:w="1381"/>
        <w:gridCol w:w="293"/>
        <w:gridCol w:w="2621"/>
        <w:gridCol w:w="226"/>
      </w:tblGrid>
      <w:tr w:rsidR="00C04434" w:rsidTr="000B1977">
        <w:trPr>
          <w:cnfStyle w:val="100000000000"/>
        </w:trPr>
        <w:tc>
          <w:tcPr>
            <w:cnfStyle w:val="001000000000"/>
            <w:tcW w:w="2045" w:type="dxa"/>
          </w:tcPr>
          <w:p w:rsidR="00C04434" w:rsidRDefault="00C04434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56" w:type="dxa"/>
            <w:gridSpan w:val="3"/>
          </w:tcPr>
          <w:p w:rsidR="00C04434" w:rsidRDefault="003F5389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74" w:type="dxa"/>
            <w:gridSpan w:val="2"/>
          </w:tcPr>
          <w:p w:rsidR="00C04434" w:rsidRDefault="00C04434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7" w:type="dxa"/>
            <w:gridSpan w:val="2"/>
          </w:tcPr>
          <w:p w:rsidR="00C04434" w:rsidRDefault="00C04434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Tr="000B1977">
        <w:trPr>
          <w:cnfStyle w:val="000000100000"/>
        </w:trPr>
        <w:tc>
          <w:tcPr>
            <w:cnfStyle w:val="001000000000"/>
            <w:tcW w:w="2045" w:type="dxa"/>
          </w:tcPr>
          <w:p w:rsidR="00C04434" w:rsidRPr="008A2B5A" w:rsidRDefault="00C04434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956" w:type="dxa"/>
            <w:gridSpan w:val="3"/>
          </w:tcPr>
          <w:p w:rsidR="00C04434" w:rsidRDefault="00C04434" w:rsidP="00D603C9">
            <w:pPr>
              <w:cnfStyle w:val="000000100000"/>
            </w:pPr>
            <w:r w:rsidRPr="00C04434">
              <w:t>CoordinatesPerRoad</w:t>
            </w:r>
          </w:p>
        </w:tc>
        <w:tc>
          <w:tcPr>
            <w:tcW w:w="1674" w:type="dxa"/>
            <w:gridSpan w:val="2"/>
          </w:tcPr>
          <w:p w:rsidR="00C04434" w:rsidRDefault="00C04434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7" w:type="dxa"/>
            <w:gridSpan w:val="2"/>
          </w:tcPr>
          <w:p w:rsidR="00C04434" w:rsidRDefault="00C04434" w:rsidP="00D603C9">
            <w:pPr>
              <w:cnfStyle w:val="000000100000"/>
            </w:pPr>
          </w:p>
        </w:tc>
      </w:tr>
      <w:tr w:rsidR="00C04434" w:rsidTr="000B1977">
        <w:tc>
          <w:tcPr>
            <w:cnfStyle w:val="001000000000"/>
            <w:tcW w:w="2045" w:type="dxa"/>
          </w:tcPr>
          <w:p w:rsidR="00C04434" w:rsidRPr="008A2B5A" w:rsidRDefault="00C04434" w:rsidP="00D603C9">
            <w:pPr>
              <w:rPr>
                <w:b w:val="0"/>
              </w:rPr>
            </w:pPr>
            <w:r w:rsidRPr="00C04434">
              <w:rPr>
                <w:b w:val="0"/>
              </w:rPr>
              <w:t>roadId</w:t>
            </w:r>
          </w:p>
        </w:tc>
        <w:tc>
          <w:tcPr>
            <w:tcW w:w="1956" w:type="dxa"/>
            <w:gridSpan w:val="3"/>
          </w:tcPr>
          <w:p w:rsidR="00C04434" w:rsidRDefault="00C04434" w:rsidP="00D603C9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C04434" w:rsidRDefault="003F5389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7" w:type="dxa"/>
            <w:gridSpan w:val="2"/>
          </w:tcPr>
          <w:p w:rsidR="00C04434" w:rsidRDefault="00C04434" w:rsidP="00D603C9">
            <w:pPr>
              <w:cnfStyle w:val="000000000000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</w:tr>
      <w:tr w:rsidR="000B1977" w:rsidTr="00D603C9">
        <w:trPr>
          <w:gridAfter w:val="1"/>
          <w:cnfStyle w:val="000000100000"/>
          <w:wAfter w:w="226" w:type="dxa"/>
        </w:trPr>
        <w:tc>
          <w:tcPr>
            <w:cnfStyle w:val="001000000000"/>
            <w:tcW w:w="2074" w:type="dxa"/>
            <w:gridSpan w:val="2"/>
          </w:tcPr>
          <w:p w:rsidR="000B1977" w:rsidRPr="008A2B5A" w:rsidRDefault="000B197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0B1977" w:rsidRDefault="000B1977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0B1977" w:rsidRDefault="000B1977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0B1977" w:rsidRDefault="000B1977" w:rsidP="00D603C9">
            <w:pPr>
              <w:cnfStyle w:val="000000100000"/>
            </w:pPr>
          </w:p>
        </w:tc>
      </w:tr>
      <w:tr w:rsidR="00C04434" w:rsidTr="000B1977">
        <w:tc>
          <w:tcPr>
            <w:cnfStyle w:val="001000000000"/>
            <w:tcW w:w="2045" w:type="dxa"/>
          </w:tcPr>
          <w:p w:rsidR="00C04434" w:rsidRPr="00F60359" w:rsidRDefault="00C04434" w:rsidP="00D603C9">
            <w:pPr>
              <w:rPr>
                <w:b w:val="0"/>
              </w:rPr>
            </w:pPr>
          </w:p>
        </w:tc>
        <w:tc>
          <w:tcPr>
            <w:tcW w:w="1956" w:type="dxa"/>
            <w:gridSpan w:val="3"/>
          </w:tcPr>
          <w:p w:rsidR="00C04434" w:rsidRDefault="00C04434" w:rsidP="00D603C9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C04434" w:rsidRDefault="00C04434" w:rsidP="00D603C9">
            <w:pPr>
              <w:cnfStyle w:val="000000000000"/>
            </w:pPr>
          </w:p>
        </w:tc>
        <w:tc>
          <w:tcPr>
            <w:tcW w:w="2847" w:type="dxa"/>
            <w:gridSpan w:val="2"/>
          </w:tcPr>
          <w:p w:rsidR="00C04434" w:rsidRDefault="00C04434" w:rsidP="00D603C9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C04434" w:rsidTr="00D603C9">
        <w:trPr>
          <w:cnfStyle w:val="100000000000"/>
        </w:trPr>
        <w:tc>
          <w:tcPr>
            <w:cnfStyle w:val="001000000000"/>
            <w:tcW w:w="1413" w:type="dxa"/>
          </w:tcPr>
          <w:p w:rsidR="00C04434" w:rsidRDefault="00C04434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C04434" w:rsidRDefault="00C04434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C04434" w:rsidRDefault="00C04434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C04434" w:rsidRDefault="00C04434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4434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C04434" w:rsidRPr="00781E29" w:rsidRDefault="00C04434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C04434" w:rsidRPr="00781E29" w:rsidRDefault="00C04434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C04434" w:rsidRPr="00781E29" w:rsidRDefault="00C04434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C04434" w:rsidRPr="00781E29" w:rsidRDefault="00C04434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C04434" w:rsidRPr="009B3198" w:rsidTr="00D603C9">
        <w:tc>
          <w:tcPr>
            <w:cnfStyle w:val="001000000000"/>
            <w:tcW w:w="1413" w:type="dxa"/>
          </w:tcPr>
          <w:p w:rsidR="00C04434" w:rsidRPr="00781E29" w:rsidRDefault="00C04434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C04434" w:rsidRPr="00781E29" w:rsidRDefault="00C04434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C04434" w:rsidRPr="00781E29" w:rsidRDefault="00C04434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C04434" w:rsidRPr="00781E29" w:rsidRDefault="00C04434" w:rsidP="00D603C9">
            <w:pPr>
              <w:cnfStyle w:val="000000000000"/>
            </w:pPr>
          </w:p>
        </w:tc>
      </w:tr>
      <w:tr w:rsidR="00C04434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C04434" w:rsidRPr="008A2B5A" w:rsidRDefault="00802382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</w:t>
            </w:r>
          </w:p>
        </w:tc>
        <w:tc>
          <w:tcPr>
            <w:tcW w:w="709" w:type="dxa"/>
          </w:tcPr>
          <w:p w:rsidR="00C04434" w:rsidRPr="00BF21B0" w:rsidRDefault="00C04434" w:rsidP="00D603C9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C04434" w:rsidRPr="005A3438" w:rsidRDefault="00C04434" w:rsidP="00D603C9">
            <w:pPr>
              <w:cnfStyle w:val="000000100000"/>
            </w:pPr>
            <w:r w:rsidRPr="005A3438">
              <w:rPr>
                <w:rFonts w:hint="eastAsia"/>
              </w:rPr>
              <w:t>路线</w:t>
            </w:r>
            <w:r w:rsidR="00802382">
              <w:rPr>
                <w:rFonts w:hint="eastAsia"/>
              </w:rPr>
              <w:t>坐标点</w:t>
            </w:r>
            <w:r w:rsidRPr="005A3438">
              <w:rPr>
                <w:rFonts w:hint="eastAsia"/>
              </w:rPr>
              <w:t>列表接口</w:t>
            </w:r>
          </w:p>
        </w:tc>
        <w:tc>
          <w:tcPr>
            <w:tcW w:w="3686" w:type="dxa"/>
          </w:tcPr>
          <w:p w:rsidR="00C04434" w:rsidRPr="005A3438" w:rsidRDefault="00C04434" w:rsidP="00D603C9">
            <w:pPr>
              <w:cnfStyle w:val="000000100000"/>
              <w:rPr>
                <w:szCs w:val="21"/>
              </w:rPr>
            </w:pPr>
            <w:r w:rsidRPr="005A3438">
              <w:rPr>
                <w:szCs w:val="21"/>
              </w:rPr>
              <w:t>[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>{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"id": 6,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"isNewRecord": false,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"latitude":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"longitude": "1",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"materialTypeCode": "001",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"name": "HH0",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"picturePath": "",</w:t>
            </w:r>
          </w:p>
          <w:p w:rsidR="00802382" w:rsidRPr="00802382" w:rsidRDefault="00802382" w:rsidP="00802382">
            <w:pPr>
              <w:cnfStyle w:val="000000100000"/>
              <w:rPr>
                <w:szCs w:val="21"/>
              </w:rPr>
            </w:pPr>
            <w:r w:rsidRPr="00802382">
              <w:rPr>
                <w:szCs w:val="21"/>
              </w:rPr>
              <w:t xml:space="preserve">            "road": "1"</w:t>
            </w:r>
          </w:p>
          <w:p w:rsidR="00C04434" w:rsidRPr="005A3438" w:rsidRDefault="00802382" w:rsidP="00802382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>}</w:t>
            </w:r>
            <w:r w:rsidR="00C04434" w:rsidRPr="005A3438">
              <w:rPr>
                <w:szCs w:val="21"/>
              </w:rPr>
              <w:t>]</w:t>
            </w:r>
          </w:p>
        </w:tc>
      </w:tr>
    </w:tbl>
    <w:p w:rsidR="00C04434" w:rsidRDefault="00C04434" w:rsidP="00C04434"/>
    <w:p w:rsidR="00C04434" w:rsidRDefault="00C04434" w:rsidP="00BF21B0"/>
    <w:p w:rsidR="00802382" w:rsidRDefault="00802382" w:rsidP="00802382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坐标保存与更新接口</w:t>
      </w:r>
      <w:r w:rsidRPr="003F497D">
        <w:rPr>
          <w:rFonts w:hint="eastAsia"/>
          <w:b/>
          <w:sz w:val="28"/>
        </w:rPr>
        <w:t>（</w:t>
      </w:r>
      <w:r w:rsidR="00D10061" w:rsidRPr="00D10061">
        <w:rPr>
          <w:b/>
          <w:color w:val="FF0000"/>
          <w:sz w:val="28"/>
        </w:rPr>
        <w:t>CoordinatesSave</w:t>
      </w:r>
      <w:r w:rsidRPr="003F497D">
        <w:rPr>
          <w:rFonts w:hint="eastAsia"/>
          <w:b/>
          <w:sz w:val="28"/>
        </w:rPr>
        <w:t>）</w:t>
      </w:r>
    </w:p>
    <w:p w:rsidR="00802382" w:rsidRPr="00215B3F" w:rsidRDefault="00802382" w:rsidP="00802382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9"/>
        <w:gridCol w:w="25"/>
        <w:gridCol w:w="1607"/>
        <w:gridCol w:w="358"/>
        <w:gridCol w:w="1343"/>
        <w:gridCol w:w="320"/>
        <w:gridCol w:w="2594"/>
        <w:gridCol w:w="226"/>
      </w:tblGrid>
      <w:tr w:rsidR="00802382" w:rsidTr="000B1977">
        <w:trPr>
          <w:cnfStyle w:val="100000000000"/>
        </w:trPr>
        <w:tc>
          <w:tcPr>
            <w:cnfStyle w:val="001000000000"/>
            <w:tcW w:w="2049" w:type="dxa"/>
          </w:tcPr>
          <w:p w:rsidR="00802382" w:rsidRDefault="00802382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90" w:type="dxa"/>
            <w:gridSpan w:val="3"/>
          </w:tcPr>
          <w:p w:rsidR="00802382" w:rsidRDefault="00802382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63" w:type="dxa"/>
            <w:gridSpan w:val="2"/>
          </w:tcPr>
          <w:p w:rsidR="00802382" w:rsidRDefault="00802382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20" w:type="dxa"/>
            <w:gridSpan w:val="2"/>
          </w:tcPr>
          <w:p w:rsidR="00802382" w:rsidRDefault="00802382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Tr="000B1977">
        <w:trPr>
          <w:cnfStyle w:val="000000100000"/>
        </w:trPr>
        <w:tc>
          <w:tcPr>
            <w:cnfStyle w:val="001000000000"/>
            <w:tcW w:w="2049" w:type="dxa"/>
          </w:tcPr>
          <w:p w:rsidR="00802382" w:rsidRPr="008A2B5A" w:rsidRDefault="00802382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990" w:type="dxa"/>
            <w:gridSpan w:val="3"/>
          </w:tcPr>
          <w:p w:rsidR="00802382" w:rsidRDefault="00D10061" w:rsidP="00D603C9">
            <w:pPr>
              <w:cnfStyle w:val="000000100000"/>
            </w:pPr>
            <w:r w:rsidRPr="00D10061">
              <w:t>CoordinatesSave</w:t>
            </w:r>
          </w:p>
        </w:tc>
        <w:tc>
          <w:tcPr>
            <w:tcW w:w="1663" w:type="dxa"/>
            <w:gridSpan w:val="2"/>
          </w:tcPr>
          <w:p w:rsidR="00802382" w:rsidRDefault="00802382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20" w:type="dxa"/>
            <w:gridSpan w:val="2"/>
          </w:tcPr>
          <w:p w:rsidR="00802382" w:rsidRDefault="00802382" w:rsidP="00D603C9">
            <w:pPr>
              <w:cnfStyle w:val="000000100000"/>
            </w:pPr>
          </w:p>
        </w:tc>
      </w:tr>
      <w:tr w:rsidR="00802382" w:rsidTr="000B1977">
        <w:tc>
          <w:tcPr>
            <w:cnfStyle w:val="001000000000"/>
            <w:tcW w:w="2049" w:type="dxa"/>
          </w:tcPr>
          <w:p w:rsidR="00802382" w:rsidRPr="008A2B5A" w:rsidRDefault="00802382" w:rsidP="00D603C9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1990" w:type="dxa"/>
            <w:gridSpan w:val="3"/>
          </w:tcPr>
          <w:p w:rsidR="00BA17AD" w:rsidRDefault="00BA17AD" w:rsidP="00BA17AD">
            <w:pPr>
              <w:jc w:val="left"/>
              <w:cnfStyle w:val="000000000000"/>
            </w:pPr>
            <w:r>
              <w:t>{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"id": 7,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"isNewRecord": false,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"latitude": "11</w:t>
            </w:r>
            <w:r>
              <w:rPr>
                <w:rFonts w:hint="eastAsia"/>
              </w:rPr>
              <w:t>2222</w:t>
            </w:r>
            <w:r>
              <w:t>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"longitude": "11", "materialTypeCode": "001",</w:t>
            </w:r>
          </w:p>
          <w:p w:rsidR="00BA17AD" w:rsidRDefault="00BA17AD" w:rsidP="00BA17AD">
            <w:pPr>
              <w:jc w:val="left"/>
              <w:cnfStyle w:val="000000000000"/>
            </w:pPr>
            <w:r>
              <w:t>"road": "11"</w:t>
            </w:r>
          </w:p>
          <w:p w:rsidR="00802382" w:rsidRDefault="00BA17AD" w:rsidP="00BA17AD">
            <w:pPr>
              <w:jc w:val="left"/>
              <w:cnfStyle w:val="000000000000"/>
            </w:pPr>
            <w:r>
              <w:t>}</w:t>
            </w:r>
          </w:p>
        </w:tc>
        <w:tc>
          <w:tcPr>
            <w:tcW w:w="1663" w:type="dxa"/>
            <w:gridSpan w:val="2"/>
          </w:tcPr>
          <w:p w:rsidR="00802382" w:rsidRDefault="00802382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20" w:type="dxa"/>
            <w:gridSpan w:val="2"/>
          </w:tcPr>
          <w:p w:rsidR="00802382" w:rsidRDefault="00BA17AD" w:rsidP="00D603C9">
            <w:pPr>
              <w:cnfStyle w:val="000000000000"/>
            </w:pPr>
            <w:r>
              <w:rPr>
                <w:rFonts w:hint="eastAsia"/>
              </w:rPr>
              <w:t>坐标对象</w:t>
            </w:r>
          </w:p>
        </w:tc>
      </w:tr>
      <w:tr w:rsidR="000B1977" w:rsidTr="00D603C9">
        <w:trPr>
          <w:gridAfter w:val="1"/>
          <w:cnfStyle w:val="000000100000"/>
          <w:wAfter w:w="226" w:type="dxa"/>
        </w:trPr>
        <w:tc>
          <w:tcPr>
            <w:cnfStyle w:val="001000000000"/>
            <w:tcW w:w="2074" w:type="dxa"/>
            <w:gridSpan w:val="2"/>
          </w:tcPr>
          <w:p w:rsidR="000B1977" w:rsidRPr="008A2B5A" w:rsidRDefault="000B197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token</w:t>
            </w:r>
          </w:p>
        </w:tc>
        <w:tc>
          <w:tcPr>
            <w:tcW w:w="1607" w:type="dxa"/>
          </w:tcPr>
          <w:p w:rsidR="000B1977" w:rsidRDefault="000B1977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0B1977" w:rsidRDefault="000B1977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0B1977" w:rsidRDefault="000B1977" w:rsidP="00D603C9">
            <w:pPr>
              <w:cnfStyle w:val="000000100000"/>
            </w:pPr>
          </w:p>
        </w:tc>
      </w:tr>
      <w:tr w:rsidR="00802382" w:rsidTr="000B1977">
        <w:tc>
          <w:tcPr>
            <w:cnfStyle w:val="001000000000"/>
            <w:tcW w:w="2049" w:type="dxa"/>
          </w:tcPr>
          <w:p w:rsidR="00802382" w:rsidRPr="00F60359" w:rsidRDefault="00802382" w:rsidP="00D603C9">
            <w:pPr>
              <w:rPr>
                <w:b w:val="0"/>
              </w:rPr>
            </w:pPr>
          </w:p>
        </w:tc>
        <w:tc>
          <w:tcPr>
            <w:tcW w:w="1990" w:type="dxa"/>
            <w:gridSpan w:val="3"/>
          </w:tcPr>
          <w:p w:rsidR="00802382" w:rsidRDefault="00802382" w:rsidP="00D603C9">
            <w:pPr>
              <w:cnfStyle w:val="000000000000"/>
            </w:pPr>
          </w:p>
        </w:tc>
        <w:tc>
          <w:tcPr>
            <w:tcW w:w="1663" w:type="dxa"/>
            <w:gridSpan w:val="2"/>
          </w:tcPr>
          <w:p w:rsidR="00802382" w:rsidRDefault="00802382" w:rsidP="00D603C9">
            <w:pPr>
              <w:cnfStyle w:val="000000000000"/>
            </w:pPr>
          </w:p>
        </w:tc>
        <w:tc>
          <w:tcPr>
            <w:tcW w:w="2820" w:type="dxa"/>
            <w:gridSpan w:val="2"/>
          </w:tcPr>
          <w:p w:rsidR="00802382" w:rsidRDefault="00802382" w:rsidP="00D603C9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802382" w:rsidTr="00D603C9">
        <w:trPr>
          <w:cnfStyle w:val="100000000000"/>
        </w:trPr>
        <w:tc>
          <w:tcPr>
            <w:cnfStyle w:val="001000000000"/>
            <w:tcW w:w="1413" w:type="dxa"/>
          </w:tcPr>
          <w:p w:rsidR="00802382" w:rsidRDefault="00802382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802382" w:rsidRDefault="00802382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802382" w:rsidRDefault="00802382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802382" w:rsidRDefault="00802382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02382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802382" w:rsidRPr="00781E29" w:rsidRDefault="00802382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802382" w:rsidRPr="00781E29" w:rsidRDefault="00802382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802382" w:rsidRPr="00781E29" w:rsidRDefault="00802382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802382" w:rsidRPr="00781E29" w:rsidRDefault="00802382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802382" w:rsidRPr="009B3198" w:rsidTr="00D603C9">
        <w:tc>
          <w:tcPr>
            <w:cnfStyle w:val="001000000000"/>
            <w:tcW w:w="1413" w:type="dxa"/>
          </w:tcPr>
          <w:p w:rsidR="00802382" w:rsidRPr="00781E29" w:rsidRDefault="00802382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802382" w:rsidRPr="00781E29" w:rsidRDefault="00802382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802382" w:rsidRPr="00781E29" w:rsidRDefault="00802382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802382" w:rsidRPr="00781E29" w:rsidRDefault="00802382" w:rsidP="00D603C9">
            <w:pPr>
              <w:cnfStyle w:val="000000000000"/>
            </w:pPr>
          </w:p>
        </w:tc>
      </w:tr>
      <w:tr w:rsidR="00802382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802382" w:rsidRPr="008A2B5A" w:rsidRDefault="000849CF" w:rsidP="00D603C9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09" w:type="dxa"/>
          </w:tcPr>
          <w:p w:rsidR="00802382" w:rsidRPr="00BF21B0" w:rsidRDefault="00941025" w:rsidP="00D603C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51" w:type="dxa"/>
          </w:tcPr>
          <w:p w:rsidR="00802382" w:rsidRPr="005A3438" w:rsidRDefault="00941025" w:rsidP="00D603C9">
            <w:pPr>
              <w:cnfStyle w:val="000000100000"/>
            </w:pPr>
            <w:r>
              <w:rPr>
                <w:rFonts w:hint="eastAsia"/>
              </w:rPr>
              <w:t>保存或更新后的对象</w:t>
            </w:r>
          </w:p>
        </w:tc>
        <w:tc>
          <w:tcPr>
            <w:tcW w:w="3686" w:type="dxa"/>
          </w:tcPr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"createDate": "2018-08-13 10:46:48",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"id": 15,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941025" w:rsidRPr="00941025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"updateDate": "2018-08-13 10:46:48"</w:t>
            </w:r>
          </w:p>
          <w:p w:rsidR="00802382" w:rsidRPr="005A3438" w:rsidRDefault="00941025" w:rsidP="00941025">
            <w:pPr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}</w:t>
            </w:r>
          </w:p>
        </w:tc>
      </w:tr>
    </w:tbl>
    <w:p w:rsidR="00802382" w:rsidRDefault="00802382" w:rsidP="00802382"/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坐标删除接口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CoordinatesDelete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93"/>
        <w:gridCol w:w="1508"/>
        <w:gridCol w:w="193"/>
        <w:gridCol w:w="2721"/>
        <w:gridCol w:w="193"/>
      </w:tblGrid>
      <w:tr w:rsidR="00941025" w:rsidTr="00A91958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00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A91958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800" w:type="dxa"/>
            <w:gridSpan w:val="2"/>
          </w:tcPr>
          <w:p w:rsidR="00941025" w:rsidRDefault="00941025" w:rsidP="00D603C9">
            <w:pPr>
              <w:cnfStyle w:val="000000100000"/>
            </w:pPr>
            <w:r w:rsidRPr="00941025">
              <w:t>CoordinatesDelete</w:t>
            </w: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8A2B5A" w:rsidRDefault="00941025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800" w:type="dxa"/>
            <w:gridSpan w:val="2"/>
          </w:tcPr>
          <w:p w:rsidR="00941025" w:rsidRDefault="00941025" w:rsidP="00D603C9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D603C9">
        <w:trPr>
          <w:gridAfter w:val="1"/>
          <w:cnfStyle w:val="000000100000"/>
          <w:wAfter w:w="193" w:type="dxa"/>
        </w:trPr>
        <w:tc>
          <w:tcPr>
            <w:cnfStyle w:val="001000000000"/>
            <w:tcW w:w="2074" w:type="dxa"/>
          </w:tcPr>
          <w:p w:rsidR="00A91958" w:rsidRPr="008A2B5A" w:rsidRDefault="00A91958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D603C9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F60359" w:rsidRDefault="00941025" w:rsidP="00D603C9">
            <w:pPr>
              <w:rPr>
                <w:b w:val="0"/>
              </w:rPr>
            </w:pPr>
          </w:p>
        </w:tc>
        <w:tc>
          <w:tcPr>
            <w:tcW w:w="1800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941025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941025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941025">
        <w:tc>
          <w:tcPr>
            <w:cnfStyle w:val="001000000000"/>
            <w:tcW w:w="1423" w:type="dxa"/>
          </w:tcPr>
          <w:p w:rsidR="00941025" w:rsidRPr="00781E29" w:rsidRDefault="00941025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D603C9">
            <w:pPr>
              <w:cnfStyle w:val="000000000000"/>
            </w:pPr>
          </w:p>
        </w:tc>
      </w:tr>
    </w:tbl>
    <w:p w:rsidR="00941025" w:rsidRDefault="00941025" w:rsidP="00941025"/>
    <w:p w:rsidR="00C04434" w:rsidRDefault="00C04434" w:rsidP="00BF21B0"/>
    <w:p w:rsidR="00941025" w:rsidRDefault="00941025" w:rsidP="0094102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941025" w:rsidRPr="00215B3F" w:rsidRDefault="00941025" w:rsidP="00941025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 w:rsidR="00ED0A3A"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33"/>
        <w:gridCol w:w="1568"/>
        <w:gridCol w:w="133"/>
        <w:gridCol w:w="2781"/>
        <w:gridCol w:w="133"/>
      </w:tblGrid>
      <w:tr w:rsidR="00941025" w:rsidTr="00A91958">
        <w:trPr>
          <w:cnfStyle w:val="100000000000"/>
        </w:trPr>
        <w:tc>
          <w:tcPr>
            <w:cnfStyle w:val="001000000000"/>
            <w:tcW w:w="2074" w:type="dxa"/>
          </w:tcPr>
          <w:p w:rsidR="00941025" w:rsidRDefault="00941025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Tr="00A91958">
        <w:trPr>
          <w:cnfStyle w:val="000000100000"/>
        </w:trPr>
        <w:tc>
          <w:tcPr>
            <w:cnfStyle w:val="001000000000"/>
            <w:tcW w:w="2074" w:type="dxa"/>
          </w:tcPr>
          <w:p w:rsidR="00941025" w:rsidRPr="008A2B5A" w:rsidRDefault="00941025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  <w:gridSpan w:val="2"/>
          </w:tcPr>
          <w:p w:rsidR="00941025" w:rsidRDefault="00941025" w:rsidP="00D603C9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100000"/>
            </w:pPr>
          </w:p>
        </w:tc>
      </w:tr>
      <w:tr w:rsidR="00941025" w:rsidTr="00A91958">
        <w:tc>
          <w:tcPr>
            <w:cnfStyle w:val="001000000000"/>
            <w:tcW w:w="2074" w:type="dxa"/>
          </w:tcPr>
          <w:p w:rsidR="00941025" w:rsidRPr="008A2B5A" w:rsidRDefault="00941025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  <w:gridSpan w:val="2"/>
          </w:tcPr>
          <w:p w:rsidR="00941025" w:rsidRDefault="00941025" w:rsidP="00D603C9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D603C9">
        <w:trPr>
          <w:gridAfter w:val="1"/>
          <w:cnfStyle w:val="000000100000"/>
          <w:wAfter w:w="133" w:type="dxa"/>
        </w:trPr>
        <w:tc>
          <w:tcPr>
            <w:cnfStyle w:val="001000000000"/>
            <w:tcW w:w="2074" w:type="dxa"/>
          </w:tcPr>
          <w:p w:rsidR="00A91958" w:rsidRPr="008A2B5A" w:rsidRDefault="00A91958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D603C9">
            <w:pPr>
              <w:cnfStyle w:val="000000100000"/>
            </w:pPr>
          </w:p>
        </w:tc>
      </w:tr>
      <w:tr w:rsidR="00A91958" w:rsidTr="00A91958">
        <w:tc>
          <w:tcPr>
            <w:cnfStyle w:val="001000000000"/>
            <w:tcW w:w="2074" w:type="dxa"/>
          </w:tcPr>
          <w:p w:rsidR="00941025" w:rsidRPr="00F60359" w:rsidRDefault="00941025" w:rsidP="00D603C9">
            <w:pPr>
              <w:rPr>
                <w:b w:val="0"/>
              </w:rPr>
            </w:pPr>
          </w:p>
        </w:tc>
        <w:tc>
          <w:tcPr>
            <w:tcW w:w="1740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941025" w:rsidRDefault="00941025" w:rsidP="00D603C9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941025" w:rsidTr="00D603C9">
        <w:trPr>
          <w:cnfStyle w:val="100000000000"/>
        </w:trPr>
        <w:tc>
          <w:tcPr>
            <w:cnfStyle w:val="001000000000"/>
            <w:tcW w:w="1423" w:type="dxa"/>
          </w:tcPr>
          <w:p w:rsidR="00941025" w:rsidRDefault="00941025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941025" w:rsidRDefault="00941025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941025" w:rsidRDefault="00941025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1025" w:rsidRPr="009B3198" w:rsidTr="00D603C9">
        <w:trPr>
          <w:cnfStyle w:val="000000100000"/>
        </w:trPr>
        <w:tc>
          <w:tcPr>
            <w:cnfStyle w:val="001000000000"/>
            <w:tcW w:w="1423" w:type="dxa"/>
          </w:tcPr>
          <w:p w:rsidR="00941025" w:rsidRPr="00781E29" w:rsidRDefault="00941025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lastRenderedPageBreak/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941025" w:rsidRPr="00781E29" w:rsidRDefault="00941025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941025" w:rsidRPr="009B3198" w:rsidTr="00D603C9">
        <w:tc>
          <w:tcPr>
            <w:cnfStyle w:val="001000000000"/>
            <w:tcW w:w="1423" w:type="dxa"/>
          </w:tcPr>
          <w:p w:rsidR="00941025" w:rsidRPr="00781E29" w:rsidRDefault="00941025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941025" w:rsidRPr="00781E29" w:rsidRDefault="00941025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941025" w:rsidRPr="00781E29" w:rsidRDefault="00941025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941025" w:rsidRPr="00781E29" w:rsidRDefault="00941025" w:rsidP="00D603C9">
            <w:pPr>
              <w:cnfStyle w:val="000000000000"/>
            </w:pPr>
          </w:p>
        </w:tc>
      </w:tr>
      <w:tr w:rsidR="00ED0A3A" w:rsidRPr="009B3198" w:rsidTr="00D603C9">
        <w:trPr>
          <w:cnfStyle w:val="000000100000"/>
        </w:trPr>
        <w:tc>
          <w:tcPr>
            <w:cnfStyle w:val="001000000000"/>
            <w:tcW w:w="1423" w:type="dxa"/>
          </w:tcPr>
          <w:p w:rsidR="00ED0A3A" w:rsidRPr="008A2B5A" w:rsidRDefault="00ED0A3A" w:rsidP="00ED0A3A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ED0A3A" w:rsidRPr="00BF21B0" w:rsidRDefault="00ED0A3A" w:rsidP="00ED0A3A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ED0A3A" w:rsidRPr="005A3438" w:rsidRDefault="00ED0A3A" w:rsidP="00ED0A3A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ED0A3A" w:rsidRPr="00941025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ED0A3A" w:rsidRPr="005A3438" w:rsidRDefault="00ED0A3A" w:rsidP="00ED0A3A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</w:tbl>
    <w:p w:rsidR="00C04434" w:rsidRDefault="00C04434" w:rsidP="00BF21B0"/>
    <w:p w:rsidR="00ED0A3A" w:rsidRDefault="00ED0A3A" w:rsidP="00ED0A3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坐标详情接口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ED0A3A" w:rsidRPr="00215B3F" w:rsidRDefault="00ED0A3A" w:rsidP="00ED0A3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33"/>
        <w:gridCol w:w="1568"/>
        <w:gridCol w:w="133"/>
        <w:gridCol w:w="2781"/>
        <w:gridCol w:w="133"/>
      </w:tblGrid>
      <w:tr w:rsidR="00ED0A3A" w:rsidTr="00074C1A">
        <w:trPr>
          <w:cnfStyle w:val="100000000000"/>
        </w:trPr>
        <w:tc>
          <w:tcPr>
            <w:cnfStyle w:val="001000000000"/>
            <w:tcW w:w="2074" w:type="dxa"/>
          </w:tcPr>
          <w:p w:rsidR="00ED0A3A" w:rsidRDefault="00ED0A3A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  <w:gridSpan w:val="2"/>
          </w:tcPr>
          <w:p w:rsidR="00ED0A3A" w:rsidRDefault="00ED0A3A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ED0A3A" w:rsidRDefault="00ED0A3A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ED0A3A" w:rsidRDefault="00ED0A3A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0A3A" w:rsidTr="00074C1A">
        <w:trPr>
          <w:cnfStyle w:val="000000100000"/>
        </w:trPr>
        <w:tc>
          <w:tcPr>
            <w:cnfStyle w:val="001000000000"/>
            <w:tcW w:w="2074" w:type="dxa"/>
          </w:tcPr>
          <w:p w:rsidR="00ED0A3A" w:rsidRPr="008A2B5A" w:rsidRDefault="00ED0A3A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  <w:gridSpan w:val="2"/>
          </w:tcPr>
          <w:p w:rsidR="00ED0A3A" w:rsidRDefault="00ED0A3A" w:rsidP="00D603C9">
            <w:pPr>
              <w:cnfStyle w:val="000000100000"/>
            </w:pPr>
            <w:r w:rsidRPr="00941025">
              <w:t>CoordinatesDetail</w:t>
            </w:r>
          </w:p>
        </w:tc>
        <w:tc>
          <w:tcPr>
            <w:tcW w:w="1701" w:type="dxa"/>
            <w:gridSpan w:val="2"/>
          </w:tcPr>
          <w:p w:rsidR="00ED0A3A" w:rsidRDefault="00ED0A3A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ED0A3A" w:rsidRDefault="00ED0A3A" w:rsidP="00D603C9">
            <w:pPr>
              <w:cnfStyle w:val="000000100000"/>
            </w:pPr>
          </w:p>
        </w:tc>
      </w:tr>
      <w:tr w:rsidR="00ED0A3A" w:rsidTr="00074C1A">
        <w:tc>
          <w:tcPr>
            <w:cnfStyle w:val="001000000000"/>
            <w:tcW w:w="2074" w:type="dxa"/>
          </w:tcPr>
          <w:p w:rsidR="00ED0A3A" w:rsidRPr="008A2B5A" w:rsidRDefault="00ED0A3A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  <w:gridSpan w:val="2"/>
          </w:tcPr>
          <w:p w:rsidR="00ED0A3A" w:rsidRDefault="00ED0A3A" w:rsidP="00D603C9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ED0A3A" w:rsidRDefault="00ED0A3A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ED0A3A" w:rsidRDefault="00ED0A3A" w:rsidP="00D603C9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A91958" w:rsidTr="00D603C9">
        <w:trPr>
          <w:gridAfter w:val="1"/>
          <w:cnfStyle w:val="000000100000"/>
          <w:wAfter w:w="133" w:type="dxa"/>
        </w:trPr>
        <w:tc>
          <w:tcPr>
            <w:cnfStyle w:val="001000000000"/>
            <w:tcW w:w="2074" w:type="dxa"/>
          </w:tcPr>
          <w:p w:rsidR="00A91958" w:rsidRPr="008A2B5A" w:rsidRDefault="00A91958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A91958" w:rsidRDefault="00A91958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A91958" w:rsidRDefault="00A91958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A91958" w:rsidRDefault="00A91958" w:rsidP="00D603C9">
            <w:pPr>
              <w:cnfStyle w:val="000000100000"/>
            </w:pPr>
          </w:p>
        </w:tc>
      </w:tr>
      <w:tr w:rsidR="00A91958" w:rsidTr="00074C1A">
        <w:tc>
          <w:tcPr>
            <w:cnfStyle w:val="001000000000"/>
            <w:tcW w:w="2074" w:type="dxa"/>
          </w:tcPr>
          <w:p w:rsidR="00ED0A3A" w:rsidRPr="00F60359" w:rsidRDefault="00ED0A3A" w:rsidP="00D603C9">
            <w:pPr>
              <w:rPr>
                <w:b w:val="0"/>
              </w:rPr>
            </w:pPr>
          </w:p>
        </w:tc>
        <w:tc>
          <w:tcPr>
            <w:tcW w:w="1740" w:type="dxa"/>
            <w:gridSpan w:val="2"/>
          </w:tcPr>
          <w:p w:rsidR="00ED0A3A" w:rsidRDefault="00ED0A3A" w:rsidP="00D603C9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ED0A3A" w:rsidRDefault="00ED0A3A" w:rsidP="00D603C9">
            <w:pPr>
              <w:cnfStyle w:val="000000000000"/>
            </w:pPr>
          </w:p>
        </w:tc>
        <w:tc>
          <w:tcPr>
            <w:tcW w:w="2914" w:type="dxa"/>
            <w:gridSpan w:val="2"/>
          </w:tcPr>
          <w:p w:rsidR="00ED0A3A" w:rsidRDefault="00ED0A3A" w:rsidP="00D603C9">
            <w:pPr>
              <w:cnfStyle w:val="000000000000"/>
            </w:pPr>
          </w:p>
        </w:tc>
      </w:tr>
    </w:tbl>
    <w:p w:rsidR="00ED0A3A" w:rsidRDefault="00ED0A3A" w:rsidP="00BF21B0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D603C9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074C1A" w:rsidRDefault="00074C1A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D603C9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D603C9">
        <w:tc>
          <w:tcPr>
            <w:cnfStyle w:val="001000000000"/>
            <w:tcW w:w="1423" w:type="dxa"/>
          </w:tcPr>
          <w:p w:rsidR="00074C1A" w:rsidRPr="00781E29" w:rsidRDefault="00074C1A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D603C9">
            <w:pPr>
              <w:cnfStyle w:val="000000000000"/>
            </w:pPr>
          </w:p>
        </w:tc>
      </w:tr>
      <w:tr w:rsidR="00074C1A" w:rsidRPr="005A3438" w:rsidTr="00D603C9">
        <w:trPr>
          <w:cnfStyle w:val="000000100000"/>
        </w:trPr>
        <w:tc>
          <w:tcPr>
            <w:cnfStyle w:val="001000000000"/>
            <w:tcW w:w="1423" w:type="dxa"/>
          </w:tcPr>
          <w:p w:rsidR="00074C1A" w:rsidRPr="008A2B5A" w:rsidRDefault="00074C1A" w:rsidP="00D603C9">
            <w:pPr>
              <w:rPr>
                <w:b w:val="0"/>
              </w:rPr>
            </w:pPr>
            <w:r w:rsidRPr="00802382">
              <w:rPr>
                <w:b w:val="0"/>
              </w:rPr>
              <w:t>materialDetail</w:t>
            </w:r>
          </w:p>
        </w:tc>
        <w:tc>
          <w:tcPr>
            <w:tcW w:w="714" w:type="dxa"/>
          </w:tcPr>
          <w:p w:rsidR="00074C1A" w:rsidRPr="00BF21B0" w:rsidRDefault="00074C1A" w:rsidP="00D603C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074C1A" w:rsidRPr="005A3438" w:rsidRDefault="00074C1A" w:rsidP="00D603C9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>{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      "id": 15,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"isNewRecord": false,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"latitude": "11",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"longitude": "11333333333",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"materialTypeCode": "001",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"name": "H15",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"picturePath": "",</w:t>
            </w:r>
          </w:p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 "road": "11",</w:t>
            </w:r>
          </w:p>
          <w:p w:rsidR="00074C1A" w:rsidRPr="005A3438" w:rsidRDefault="00074C1A" w:rsidP="00D603C9">
            <w:pPr>
              <w:jc w:val="left"/>
              <w:cnfStyle w:val="000000100000"/>
              <w:rPr>
                <w:szCs w:val="21"/>
              </w:rPr>
            </w:pPr>
            <w:r w:rsidRPr="00941025">
              <w:rPr>
                <w:szCs w:val="21"/>
              </w:rPr>
              <w:t xml:space="preserve">       }</w:t>
            </w:r>
          </w:p>
        </w:tc>
      </w:tr>
      <w:tr w:rsidR="00074C1A" w:rsidRPr="00941025" w:rsidTr="00D603C9">
        <w:tc>
          <w:tcPr>
            <w:cnfStyle w:val="001000000000"/>
            <w:tcW w:w="1423" w:type="dxa"/>
          </w:tcPr>
          <w:p w:rsidR="00074C1A" w:rsidRPr="00802382" w:rsidRDefault="00074C1A" w:rsidP="00D603C9"/>
        </w:tc>
        <w:tc>
          <w:tcPr>
            <w:tcW w:w="714" w:type="dxa"/>
          </w:tcPr>
          <w:p w:rsidR="00074C1A" w:rsidRDefault="00074C1A" w:rsidP="00D603C9">
            <w:pPr>
              <w:cnfStyle w:val="000000000000"/>
              <w:rPr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D603C9">
            <w:pPr>
              <w:cnfStyle w:val="000000000000"/>
            </w:pPr>
          </w:p>
        </w:tc>
        <w:tc>
          <w:tcPr>
            <w:tcW w:w="3679" w:type="dxa"/>
          </w:tcPr>
          <w:p w:rsidR="00074C1A" w:rsidRPr="00941025" w:rsidRDefault="00074C1A" w:rsidP="00D603C9">
            <w:pPr>
              <w:jc w:val="left"/>
              <w:cnfStyle w:val="000000000000"/>
              <w:rPr>
                <w:szCs w:val="21"/>
              </w:rPr>
            </w:pPr>
          </w:p>
        </w:tc>
      </w:tr>
      <w:tr w:rsidR="00074C1A" w:rsidRPr="00941025" w:rsidTr="00D603C9">
        <w:trPr>
          <w:cnfStyle w:val="000000100000"/>
        </w:trPr>
        <w:tc>
          <w:tcPr>
            <w:cnfStyle w:val="001000000000"/>
            <w:tcW w:w="1423" w:type="dxa"/>
          </w:tcPr>
          <w:p w:rsidR="00074C1A" w:rsidRPr="00802382" w:rsidRDefault="00074C1A" w:rsidP="00D603C9"/>
        </w:tc>
        <w:tc>
          <w:tcPr>
            <w:tcW w:w="714" w:type="dxa"/>
          </w:tcPr>
          <w:p w:rsidR="00074C1A" w:rsidRDefault="00074C1A" w:rsidP="00D603C9">
            <w:pPr>
              <w:cnfStyle w:val="000000100000"/>
              <w:rPr>
                <w:szCs w:val="21"/>
              </w:rPr>
            </w:pPr>
          </w:p>
        </w:tc>
        <w:tc>
          <w:tcPr>
            <w:tcW w:w="2543" w:type="dxa"/>
          </w:tcPr>
          <w:p w:rsidR="00074C1A" w:rsidRDefault="00074C1A" w:rsidP="00D603C9">
            <w:pPr>
              <w:cnfStyle w:val="000000100000"/>
            </w:pPr>
          </w:p>
        </w:tc>
        <w:tc>
          <w:tcPr>
            <w:tcW w:w="3679" w:type="dxa"/>
          </w:tcPr>
          <w:p w:rsidR="00074C1A" w:rsidRPr="00941025" w:rsidRDefault="00074C1A" w:rsidP="00D603C9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074C1A" w:rsidRDefault="00074C1A" w:rsidP="00BF21B0"/>
    <w:p w:rsidR="00074C1A" w:rsidRDefault="00074C1A" w:rsidP="00BF21B0"/>
    <w:p w:rsidR="00074C1A" w:rsidRDefault="00074C1A" w:rsidP="00BF21B0"/>
    <w:p w:rsidR="00074C1A" w:rsidRDefault="00074C1A" w:rsidP="00074C1A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登录接口</w:t>
      </w:r>
      <w:r w:rsidRPr="003F497D">
        <w:rPr>
          <w:rFonts w:hint="eastAsia"/>
          <w:b/>
          <w:sz w:val="28"/>
        </w:rPr>
        <w:t>（</w:t>
      </w:r>
      <w:r w:rsidRPr="00941025">
        <w:rPr>
          <w:b/>
          <w:color w:val="FF0000"/>
          <w:sz w:val="28"/>
        </w:rPr>
        <w:t>CoordinatesDetail</w:t>
      </w:r>
      <w:r w:rsidRPr="003F497D">
        <w:rPr>
          <w:rFonts w:hint="eastAsia"/>
          <w:b/>
          <w:sz w:val="28"/>
        </w:rPr>
        <w:t>）</w:t>
      </w:r>
    </w:p>
    <w:p w:rsidR="00074C1A" w:rsidRPr="00215B3F" w:rsidRDefault="00074C1A" w:rsidP="00074C1A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740"/>
        <w:gridCol w:w="1701"/>
        <w:gridCol w:w="2914"/>
      </w:tblGrid>
      <w:tr w:rsidR="00074C1A" w:rsidTr="00D603C9">
        <w:trPr>
          <w:cnfStyle w:val="100000000000"/>
        </w:trPr>
        <w:tc>
          <w:tcPr>
            <w:cnfStyle w:val="001000000000"/>
            <w:tcW w:w="2074" w:type="dxa"/>
          </w:tcPr>
          <w:p w:rsidR="00074C1A" w:rsidRDefault="00074C1A" w:rsidP="00D603C9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40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Tr="00D603C9">
        <w:trPr>
          <w:cnfStyle w:val="000000100000"/>
        </w:trPr>
        <w:tc>
          <w:tcPr>
            <w:cnfStyle w:val="001000000000"/>
            <w:tcW w:w="2074" w:type="dxa"/>
          </w:tcPr>
          <w:p w:rsidR="00074C1A" w:rsidRPr="008A2B5A" w:rsidRDefault="00074C1A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</w:tcPr>
          <w:p w:rsidR="00074C1A" w:rsidRDefault="00074C1A" w:rsidP="00D603C9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701" w:type="dxa"/>
          </w:tcPr>
          <w:p w:rsidR="00074C1A" w:rsidRDefault="00074C1A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D603C9">
            <w:pPr>
              <w:cnfStyle w:val="000000100000"/>
            </w:pPr>
          </w:p>
        </w:tc>
      </w:tr>
      <w:tr w:rsidR="00074C1A" w:rsidTr="00D603C9">
        <w:tc>
          <w:tcPr>
            <w:cnfStyle w:val="001000000000"/>
            <w:tcW w:w="2074" w:type="dxa"/>
          </w:tcPr>
          <w:p w:rsidR="00074C1A" w:rsidRPr="008A2B5A" w:rsidRDefault="00074C1A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740" w:type="dxa"/>
          </w:tcPr>
          <w:p w:rsidR="00074C1A" w:rsidRDefault="00074C1A" w:rsidP="00D603C9">
            <w:pPr>
              <w:jc w:val="left"/>
              <w:cnfStyle w:val="000000000000"/>
            </w:pPr>
          </w:p>
        </w:tc>
        <w:tc>
          <w:tcPr>
            <w:tcW w:w="1701" w:type="dxa"/>
          </w:tcPr>
          <w:p w:rsidR="00074C1A" w:rsidRDefault="00074C1A" w:rsidP="00D603C9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14" w:type="dxa"/>
          </w:tcPr>
          <w:p w:rsidR="00074C1A" w:rsidRDefault="00074C1A" w:rsidP="00D603C9">
            <w:pPr>
              <w:cnfStyle w:val="000000000000"/>
            </w:pPr>
            <w:r>
              <w:rPr>
                <w:rFonts w:hint="eastAsia"/>
              </w:rPr>
              <w:t>用户名</w:t>
            </w:r>
          </w:p>
        </w:tc>
      </w:tr>
      <w:tr w:rsidR="00074C1A" w:rsidTr="00D603C9">
        <w:trPr>
          <w:cnfStyle w:val="000000100000"/>
        </w:trPr>
        <w:tc>
          <w:tcPr>
            <w:cnfStyle w:val="001000000000"/>
            <w:tcW w:w="2074" w:type="dxa"/>
          </w:tcPr>
          <w:p w:rsidR="00074C1A" w:rsidRPr="00F60359" w:rsidRDefault="00074C1A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740" w:type="dxa"/>
          </w:tcPr>
          <w:p w:rsidR="00074C1A" w:rsidRDefault="00074C1A" w:rsidP="00D603C9">
            <w:pPr>
              <w:cnfStyle w:val="000000100000"/>
            </w:pPr>
          </w:p>
        </w:tc>
        <w:tc>
          <w:tcPr>
            <w:tcW w:w="1701" w:type="dxa"/>
          </w:tcPr>
          <w:p w:rsidR="00074C1A" w:rsidRDefault="00074C1A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</w:tcPr>
          <w:p w:rsidR="00074C1A" w:rsidRDefault="00074C1A" w:rsidP="00D603C9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</w:tbl>
    <w:p w:rsidR="00074C1A" w:rsidRDefault="00074C1A" w:rsidP="00074C1A"/>
    <w:p w:rsidR="00074C1A" w:rsidRDefault="00074C1A" w:rsidP="00074C1A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23"/>
        <w:gridCol w:w="714"/>
        <w:gridCol w:w="2543"/>
        <w:gridCol w:w="3679"/>
      </w:tblGrid>
      <w:tr w:rsidR="00074C1A" w:rsidTr="00D603C9">
        <w:trPr>
          <w:cnfStyle w:val="100000000000"/>
        </w:trPr>
        <w:tc>
          <w:tcPr>
            <w:cnfStyle w:val="001000000000"/>
            <w:tcW w:w="1423" w:type="dxa"/>
          </w:tcPr>
          <w:p w:rsidR="00074C1A" w:rsidRDefault="00074C1A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074C1A" w:rsidRDefault="00074C1A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074C1A" w:rsidRDefault="00074C1A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74C1A" w:rsidRPr="00781E29" w:rsidTr="00D603C9">
        <w:trPr>
          <w:cnfStyle w:val="000000100000"/>
        </w:trPr>
        <w:tc>
          <w:tcPr>
            <w:cnfStyle w:val="001000000000"/>
            <w:tcW w:w="1423" w:type="dxa"/>
          </w:tcPr>
          <w:p w:rsidR="00074C1A" w:rsidRPr="00781E29" w:rsidRDefault="00074C1A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074C1A" w:rsidRPr="00781E29" w:rsidRDefault="00074C1A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074C1A" w:rsidRPr="00781E29" w:rsidTr="00D603C9">
        <w:tc>
          <w:tcPr>
            <w:cnfStyle w:val="001000000000"/>
            <w:tcW w:w="1423" w:type="dxa"/>
          </w:tcPr>
          <w:p w:rsidR="00074C1A" w:rsidRPr="00781E29" w:rsidRDefault="00074C1A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074C1A" w:rsidRPr="00781E29" w:rsidRDefault="00074C1A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074C1A" w:rsidRPr="00781E29" w:rsidRDefault="00074C1A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074C1A" w:rsidRPr="00781E29" w:rsidRDefault="00074C1A" w:rsidP="00D603C9">
            <w:pPr>
              <w:cnfStyle w:val="000000000000"/>
            </w:pPr>
          </w:p>
        </w:tc>
      </w:tr>
    </w:tbl>
    <w:p w:rsidR="00074C1A" w:rsidRDefault="00074C1A" w:rsidP="00074C1A"/>
    <w:p w:rsidR="005E5AA4" w:rsidRDefault="005E5AA4" w:rsidP="005E5AA4">
      <w:pPr>
        <w:spacing w:line="360" w:lineRule="auto"/>
        <w:rPr>
          <w:b/>
          <w:sz w:val="28"/>
        </w:rPr>
      </w:pPr>
    </w:p>
    <w:p w:rsidR="005E5AA4" w:rsidRDefault="005E5AA4" w:rsidP="005E5AA4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路线新增接口</w:t>
      </w:r>
      <w:r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roadAdd</w:t>
      </w:r>
      <w:r w:rsidRPr="003F497D">
        <w:rPr>
          <w:rFonts w:hint="eastAsia"/>
          <w:b/>
          <w:sz w:val="28"/>
        </w:rPr>
        <w:t>）</w:t>
      </w:r>
    </w:p>
    <w:p w:rsidR="005E5AA4" w:rsidRPr="00215B3F" w:rsidRDefault="005E5AA4" w:rsidP="005E5AA4">
      <w:r>
        <w:rPr>
          <w:rFonts w:hint="eastAsia"/>
        </w:rPr>
        <w:t>说明：新增路线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1865"/>
        <w:gridCol w:w="3057"/>
        <w:gridCol w:w="1409"/>
        <w:gridCol w:w="2191"/>
      </w:tblGrid>
      <w:tr w:rsidR="005E5AA4" w:rsidTr="005E5AA4">
        <w:trPr>
          <w:cnfStyle w:val="100000000000"/>
        </w:trPr>
        <w:tc>
          <w:tcPr>
            <w:cnfStyle w:val="001000000000"/>
            <w:tcW w:w="1865" w:type="dxa"/>
          </w:tcPr>
          <w:p w:rsidR="005E5AA4" w:rsidRDefault="005E5AA4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057" w:type="dxa"/>
          </w:tcPr>
          <w:p w:rsidR="005E5AA4" w:rsidRDefault="005E5AA4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409" w:type="dxa"/>
          </w:tcPr>
          <w:p w:rsidR="005E5AA4" w:rsidRDefault="005E5AA4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91" w:type="dxa"/>
          </w:tcPr>
          <w:p w:rsidR="005E5AA4" w:rsidRDefault="005E5AA4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Tr="005E5AA4">
        <w:trPr>
          <w:cnfStyle w:val="000000100000"/>
        </w:trPr>
        <w:tc>
          <w:tcPr>
            <w:cnfStyle w:val="001000000000"/>
            <w:tcW w:w="1865" w:type="dxa"/>
          </w:tcPr>
          <w:p w:rsidR="005E5AA4" w:rsidRPr="008A2B5A" w:rsidRDefault="005E5AA4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3057" w:type="dxa"/>
          </w:tcPr>
          <w:p w:rsidR="005E5AA4" w:rsidRDefault="005E5AA4" w:rsidP="00D603C9">
            <w:pPr>
              <w:cnfStyle w:val="000000100000"/>
            </w:pPr>
            <w:r>
              <w:rPr>
                <w:rFonts w:hint="eastAsia"/>
              </w:rPr>
              <w:t>roadAdd</w:t>
            </w:r>
          </w:p>
        </w:tc>
        <w:tc>
          <w:tcPr>
            <w:tcW w:w="1409" w:type="dxa"/>
          </w:tcPr>
          <w:p w:rsidR="005E5AA4" w:rsidRDefault="005E5AA4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1" w:type="dxa"/>
          </w:tcPr>
          <w:p w:rsidR="005E5AA4" w:rsidRDefault="005E5AA4" w:rsidP="00D603C9">
            <w:pPr>
              <w:cnfStyle w:val="000000100000"/>
            </w:pPr>
          </w:p>
        </w:tc>
      </w:tr>
      <w:tr w:rsidR="005E5AA4" w:rsidTr="005E5AA4">
        <w:tc>
          <w:tcPr>
            <w:cnfStyle w:val="001000000000"/>
            <w:tcW w:w="1865" w:type="dxa"/>
          </w:tcPr>
          <w:p w:rsidR="005E5AA4" w:rsidRPr="008A2B5A" w:rsidRDefault="005E5AA4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materialRoad</w:t>
            </w:r>
          </w:p>
        </w:tc>
        <w:tc>
          <w:tcPr>
            <w:tcW w:w="3057" w:type="dxa"/>
          </w:tcPr>
          <w:p w:rsidR="005E5AA4" w:rsidRDefault="005E5AA4" w:rsidP="00D603C9">
            <w:pPr>
              <w:jc w:val="left"/>
              <w:cnfStyle w:val="000000000000"/>
            </w:pPr>
            <w:r w:rsidRPr="005E5AA4">
              <w:t>{name:'name1',remark:'beizhu1'}</w:t>
            </w:r>
          </w:p>
        </w:tc>
        <w:tc>
          <w:tcPr>
            <w:tcW w:w="1409" w:type="dxa"/>
          </w:tcPr>
          <w:p w:rsidR="005E5AA4" w:rsidRDefault="005E5AA4" w:rsidP="00D603C9">
            <w:pPr>
              <w:cnfStyle w:val="000000000000"/>
            </w:pPr>
          </w:p>
        </w:tc>
        <w:tc>
          <w:tcPr>
            <w:tcW w:w="2191" w:type="dxa"/>
          </w:tcPr>
          <w:p w:rsidR="005E5AA4" w:rsidRDefault="005E5AA4" w:rsidP="00D603C9">
            <w:pPr>
              <w:cnfStyle w:val="000000000000"/>
            </w:pPr>
          </w:p>
        </w:tc>
      </w:tr>
    </w:tbl>
    <w:p w:rsidR="005E5AA4" w:rsidRDefault="005E5AA4" w:rsidP="005E5AA4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1554"/>
        <w:gridCol w:w="2203"/>
        <w:gridCol w:w="3190"/>
      </w:tblGrid>
      <w:tr w:rsidR="005E5AA4" w:rsidTr="00D603C9">
        <w:trPr>
          <w:cnfStyle w:val="100000000000"/>
        </w:trPr>
        <w:tc>
          <w:tcPr>
            <w:cnfStyle w:val="001000000000"/>
            <w:tcW w:w="1423" w:type="dxa"/>
          </w:tcPr>
          <w:p w:rsidR="005E5AA4" w:rsidRDefault="005E5AA4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5E5AA4" w:rsidRDefault="005E5AA4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5E5AA4" w:rsidRDefault="005E5AA4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5E5AA4" w:rsidRDefault="005E5AA4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E5AA4" w:rsidRPr="00781E29" w:rsidTr="00D603C9">
        <w:trPr>
          <w:cnfStyle w:val="000000100000"/>
        </w:trPr>
        <w:tc>
          <w:tcPr>
            <w:cnfStyle w:val="001000000000"/>
            <w:tcW w:w="1423" w:type="dxa"/>
          </w:tcPr>
          <w:p w:rsidR="005E5AA4" w:rsidRPr="00781E29" w:rsidRDefault="005E5AA4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5E5AA4" w:rsidRPr="00781E29" w:rsidRDefault="005E5AA4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5E5AA4" w:rsidRPr="00781E29" w:rsidRDefault="005E5AA4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5E5AA4" w:rsidRPr="00781E29" w:rsidRDefault="005E5AA4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5E5AA4" w:rsidRPr="00781E29" w:rsidTr="00D603C9">
        <w:tc>
          <w:tcPr>
            <w:cnfStyle w:val="001000000000"/>
            <w:tcW w:w="1423" w:type="dxa"/>
          </w:tcPr>
          <w:p w:rsidR="005E5AA4" w:rsidRPr="00781E29" w:rsidRDefault="005E5AA4" w:rsidP="00D603C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materialRoad</w:t>
            </w:r>
          </w:p>
        </w:tc>
        <w:tc>
          <w:tcPr>
            <w:tcW w:w="714" w:type="dxa"/>
          </w:tcPr>
          <w:p w:rsidR="005E5AA4" w:rsidRDefault="005E5AA4" w:rsidP="005E5AA4">
            <w:pPr>
              <w:cnfStyle w:val="000000000000"/>
            </w:pPr>
            <w:r>
              <w:t>{</w:t>
            </w:r>
          </w:p>
          <w:p w:rsidR="005E5AA4" w:rsidRDefault="005E5AA4" w:rsidP="005E5AA4">
            <w:pPr>
              <w:cnfStyle w:val="000000000000"/>
            </w:pPr>
            <w:r>
              <w:t>"id": 4,</w:t>
            </w:r>
          </w:p>
          <w:p w:rsidR="005E5AA4" w:rsidRDefault="005E5AA4" w:rsidP="005E5AA4">
            <w:pPr>
              <w:cnfStyle w:val="000000000000"/>
            </w:pPr>
            <w:r>
              <w:t xml:space="preserve">     "isNewRecord": false,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"name": "name1",</w:t>
            </w:r>
          </w:p>
          <w:p w:rsidR="005E5AA4" w:rsidRDefault="005E5AA4" w:rsidP="005E5AA4">
            <w:pPr>
              <w:cnfStyle w:val="000000000000"/>
            </w:pPr>
            <w:r>
              <w:t xml:space="preserve">        "remark": "beizhu1"</w:t>
            </w:r>
          </w:p>
          <w:p w:rsidR="005E5AA4" w:rsidRPr="00781E29" w:rsidRDefault="005E5AA4" w:rsidP="005E5AA4">
            <w:pPr>
              <w:cnfStyle w:val="000000000000"/>
            </w:pPr>
            <w:r>
              <w:t>}</w:t>
            </w:r>
          </w:p>
        </w:tc>
        <w:tc>
          <w:tcPr>
            <w:tcW w:w="2543" w:type="dxa"/>
          </w:tcPr>
          <w:p w:rsidR="005E5AA4" w:rsidRPr="00781E29" w:rsidRDefault="005E5AA4" w:rsidP="00D603C9">
            <w:pPr>
              <w:cnfStyle w:val="000000000000"/>
            </w:pPr>
            <w:r>
              <w:rPr>
                <w:rFonts w:hint="eastAsia"/>
              </w:rPr>
              <w:t>返回的对象</w:t>
            </w:r>
          </w:p>
        </w:tc>
        <w:tc>
          <w:tcPr>
            <w:tcW w:w="3679" w:type="dxa"/>
          </w:tcPr>
          <w:p w:rsidR="005E5AA4" w:rsidRPr="00781E29" w:rsidRDefault="005E5AA4" w:rsidP="00D603C9">
            <w:pPr>
              <w:cnfStyle w:val="000000000000"/>
            </w:pPr>
          </w:p>
        </w:tc>
      </w:tr>
    </w:tbl>
    <w:p w:rsidR="005E5AA4" w:rsidRDefault="005E5AA4" w:rsidP="00BF21B0">
      <w:pPr>
        <w:rPr>
          <w:rFonts w:hint="eastAsia"/>
        </w:rPr>
      </w:pPr>
    </w:p>
    <w:p w:rsidR="00DB2B47" w:rsidRDefault="00DB2B47" w:rsidP="00BF21B0">
      <w:pPr>
        <w:rPr>
          <w:rFonts w:hint="eastAsia"/>
        </w:rPr>
      </w:pPr>
    </w:p>
    <w:p w:rsidR="00DB2B47" w:rsidRDefault="00DB2B47" w:rsidP="00BF21B0">
      <w:pPr>
        <w:rPr>
          <w:rFonts w:hint="eastAsia"/>
        </w:rPr>
      </w:pPr>
    </w:p>
    <w:p w:rsidR="00DB2B47" w:rsidRDefault="00DB2B47" w:rsidP="00DB2B47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台账详情接口</w:t>
      </w:r>
      <w:r w:rsidRPr="003F497D">
        <w:rPr>
          <w:rFonts w:hint="eastAsia"/>
          <w:b/>
          <w:sz w:val="28"/>
        </w:rPr>
        <w:t>（</w:t>
      </w:r>
      <w:r>
        <w:rPr>
          <w:rFonts w:hint="eastAsia"/>
          <w:b/>
          <w:color w:val="FF0000"/>
          <w:sz w:val="28"/>
        </w:rPr>
        <w:t>reportInfo</w:t>
      </w:r>
      <w:r w:rsidRPr="003F497D">
        <w:rPr>
          <w:rFonts w:hint="eastAsia"/>
          <w:b/>
          <w:sz w:val="28"/>
        </w:rPr>
        <w:t>）</w:t>
      </w:r>
    </w:p>
    <w:p w:rsidR="00DB2B47" w:rsidRPr="00215B3F" w:rsidRDefault="00DB2B47" w:rsidP="00DB2B47">
      <w:r>
        <w:rPr>
          <w:rFonts w:hint="eastAsia"/>
        </w:rPr>
        <w:t>说明：</w:t>
      </w:r>
      <w:r w:rsidRPr="00C04434">
        <w:rPr>
          <w:rFonts w:hint="eastAsia"/>
        </w:rPr>
        <w:t>获取</w:t>
      </w:r>
      <w:r>
        <w:rPr>
          <w:rFonts w:hint="eastAsia"/>
        </w:rPr>
        <w:t>坐标详情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74"/>
        <w:gridCol w:w="1607"/>
        <w:gridCol w:w="133"/>
        <w:gridCol w:w="1568"/>
        <w:gridCol w:w="133"/>
        <w:gridCol w:w="2781"/>
        <w:gridCol w:w="133"/>
      </w:tblGrid>
      <w:tr w:rsidR="00DB2B47" w:rsidTr="00D603C9">
        <w:trPr>
          <w:cnfStyle w:val="100000000000"/>
        </w:trPr>
        <w:tc>
          <w:tcPr>
            <w:cnfStyle w:val="001000000000"/>
            <w:tcW w:w="2074" w:type="dxa"/>
          </w:tcPr>
          <w:p w:rsidR="00DB2B47" w:rsidRDefault="00DB2B47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40" w:type="dxa"/>
            <w:gridSpan w:val="2"/>
          </w:tcPr>
          <w:p w:rsidR="00DB2B47" w:rsidRDefault="00DB2B47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</w:tcPr>
          <w:p w:rsidR="00DB2B47" w:rsidRDefault="00DB2B47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914" w:type="dxa"/>
            <w:gridSpan w:val="2"/>
          </w:tcPr>
          <w:p w:rsidR="00DB2B47" w:rsidRDefault="00DB2B47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B2B47" w:rsidTr="00D603C9">
        <w:trPr>
          <w:cnfStyle w:val="000000100000"/>
        </w:trPr>
        <w:tc>
          <w:tcPr>
            <w:cnfStyle w:val="001000000000"/>
            <w:tcW w:w="2074" w:type="dxa"/>
          </w:tcPr>
          <w:p w:rsidR="00DB2B47" w:rsidRPr="008A2B5A" w:rsidRDefault="00DB2B4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740" w:type="dxa"/>
            <w:gridSpan w:val="2"/>
          </w:tcPr>
          <w:p w:rsidR="00DB2B47" w:rsidRDefault="00DB2B47" w:rsidP="00D603C9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>eportInfo</w:t>
            </w:r>
          </w:p>
        </w:tc>
        <w:tc>
          <w:tcPr>
            <w:tcW w:w="1701" w:type="dxa"/>
            <w:gridSpan w:val="2"/>
          </w:tcPr>
          <w:p w:rsidR="00DB2B47" w:rsidRDefault="00DB2B47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DB2B47" w:rsidRDefault="00DB2B47" w:rsidP="00D603C9">
            <w:pPr>
              <w:cnfStyle w:val="000000100000"/>
            </w:pPr>
          </w:p>
        </w:tc>
      </w:tr>
      <w:tr w:rsidR="00DB2B47" w:rsidTr="00D603C9">
        <w:tc>
          <w:tcPr>
            <w:cnfStyle w:val="001000000000"/>
            <w:tcW w:w="2074" w:type="dxa"/>
          </w:tcPr>
          <w:p w:rsidR="00DB2B47" w:rsidRPr="008A2B5A" w:rsidRDefault="00DB2B4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740" w:type="dxa"/>
            <w:gridSpan w:val="2"/>
          </w:tcPr>
          <w:p w:rsidR="00DB2B47" w:rsidRDefault="00DB2B47" w:rsidP="00D603C9">
            <w:pPr>
              <w:jc w:val="left"/>
              <w:cnfStyle w:val="000000000000"/>
            </w:pPr>
          </w:p>
        </w:tc>
        <w:tc>
          <w:tcPr>
            <w:tcW w:w="1701" w:type="dxa"/>
            <w:gridSpan w:val="2"/>
          </w:tcPr>
          <w:p w:rsidR="00DB2B47" w:rsidRDefault="00DB2B47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4" w:type="dxa"/>
            <w:gridSpan w:val="2"/>
          </w:tcPr>
          <w:p w:rsidR="00DB2B47" w:rsidRDefault="00DB2B47" w:rsidP="00D603C9">
            <w:pPr>
              <w:cnfStyle w:val="000000000000"/>
            </w:pPr>
            <w:r>
              <w:rPr>
                <w:rFonts w:hint="eastAsia"/>
              </w:rPr>
              <w:t>坐标对象</w:t>
            </w:r>
            <w:r>
              <w:rPr>
                <w:rFonts w:hint="eastAsia"/>
              </w:rPr>
              <w:t>id</w:t>
            </w:r>
          </w:p>
        </w:tc>
      </w:tr>
      <w:tr w:rsidR="00DB2B47" w:rsidTr="00D603C9">
        <w:trPr>
          <w:gridAfter w:val="1"/>
          <w:cnfStyle w:val="000000100000"/>
          <w:wAfter w:w="133" w:type="dxa"/>
        </w:trPr>
        <w:tc>
          <w:tcPr>
            <w:cnfStyle w:val="001000000000"/>
            <w:tcW w:w="2074" w:type="dxa"/>
          </w:tcPr>
          <w:p w:rsidR="00DB2B47" w:rsidRPr="008A2B5A" w:rsidRDefault="00DB2B47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DB2B47" w:rsidRDefault="00DB2B47" w:rsidP="00D603C9">
            <w:pPr>
              <w:cnfStyle w:val="000000100000"/>
            </w:pPr>
          </w:p>
        </w:tc>
        <w:tc>
          <w:tcPr>
            <w:tcW w:w="1701" w:type="dxa"/>
            <w:gridSpan w:val="2"/>
          </w:tcPr>
          <w:p w:rsidR="00DB2B47" w:rsidRDefault="00DB2B47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DB2B47" w:rsidRDefault="00DB2B47" w:rsidP="00D603C9">
            <w:pPr>
              <w:cnfStyle w:val="000000100000"/>
            </w:pPr>
          </w:p>
        </w:tc>
      </w:tr>
      <w:tr w:rsidR="00DB2B47" w:rsidTr="00D603C9">
        <w:tc>
          <w:tcPr>
            <w:cnfStyle w:val="001000000000"/>
            <w:tcW w:w="2074" w:type="dxa"/>
          </w:tcPr>
          <w:p w:rsidR="00DB2B47" w:rsidRPr="00F60359" w:rsidRDefault="00DB2B47" w:rsidP="00D603C9">
            <w:pPr>
              <w:rPr>
                <w:b w:val="0"/>
              </w:rPr>
            </w:pPr>
            <w:r w:rsidRPr="00DB2B47">
              <w:rPr>
                <w:b w:val="0"/>
              </w:rPr>
              <w:lastRenderedPageBreak/>
              <w:t>PointId</w:t>
            </w:r>
          </w:p>
        </w:tc>
        <w:tc>
          <w:tcPr>
            <w:tcW w:w="1740" w:type="dxa"/>
            <w:gridSpan w:val="2"/>
          </w:tcPr>
          <w:p w:rsidR="00DB2B47" w:rsidRDefault="00DB2B47" w:rsidP="00D603C9">
            <w:pPr>
              <w:cnfStyle w:val="000000000000"/>
            </w:pPr>
          </w:p>
        </w:tc>
        <w:tc>
          <w:tcPr>
            <w:tcW w:w="1701" w:type="dxa"/>
            <w:gridSpan w:val="2"/>
          </w:tcPr>
          <w:p w:rsidR="00DB2B47" w:rsidRDefault="00DB2B47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914" w:type="dxa"/>
            <w:gridSpan w:val="2"/>
          </w:tcPr>
          <w:p w:rsidR="00DB2B47" w:rsidRDefault="00DB2B47" w:rsidP="00D603C9">
            <w:pPr>
              <w:cnfStyle w:val="000000000000"/>
            </w:pP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id</w:t>
            </w:r>
          </w:p>
        </w:tc>
      </w:tr>
    </w:tbl>
    <w:p w:rsidR="00DB2B47" w:rsidRDefault="00DB2B47" w:rsidP="00DB2B47"/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505"/>
        <w:gridCol w:w="714"/>
        <w:gridCol w:w="2489"/>
        <w:gridCol w:w="3651"/>
      </w:tblGrid>
      <w:tr w:rsidR="00DB2B47" w:rsidTr="00D603C9">
        <w:trPr>
          <w:cnfStyle w:val="100000000000"/>
        </w:trPr>
        <w:tc>
          <w:tcPr>
            <w:cnfStyle w:val="001000000000"/>
            <w:tcW w:w="1423" w:type="dxa"/>
          </w:tcPr>
          <w:p w:rsidR="00DB2B47" w:rsidRDefault="00DB2B47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14" w:type="dxa"/>
          </w:tcPr>
          <w:p w:rsidR="00DB2B47" w:rsidRDefault="00DB2B47" w:rsidP="00D603C9">
            <w:pPr>
              <w:jc w:val="center"/>
              <w:cnfStyle w:val="100000000000"/>
            </w:pPr>
          </w:p>
        </w:tc>
        <w:tc>
          <w:tcPr>
            <w:tcW w:w="2543" w:type="dxa"/>
          </w:tcPr>
          <w:p w:rsidR="00DB2B47" w:rsidRDefault="00DB2B47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79" w:type="dxa"/>
          </w:tcPr>
          <w:p w:rsidR="00DB2B47" w:rsidRDefault="00DB2B47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B2B47" w:rsidRPr="00781E29" w:rsidTr="00D603C9">
        <w:trPr>
          <w:cnfStyle w:val="000000100000"/>
        </w:trPr>
        <w:tc>
          <w:tcPr>
            <w:cnfStyle w:val="001000000000"/>
            <w:tcW w:w="1423" w:type="dxa"/>
          </w:tcPr>
          <w:p w:rsidR="00DB2B47" w:rsidRPr="00781E29" w:rsidRDefault="00DB2B47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14" w:type="dxa"/>
          </w:tcPr>
          <w:p w:rsidR="00DB2B47" w:rsidRPr="00781E29" w:rsidRDefault="00DB2B47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43" w:type="dxa"/>
          </w:tcPr>
          <w:p w:rsidR="00DB2B47" w:rsidRPr="00781E29" w:rsidRDefault="00DB2B47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79" w:type="dxa"/>
          </w:tcPr>
          <w:p w:rsidR="00DB2B47" w:rsidRPr="00781E29" w:rsidRDefault="00DB2B47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DB2B47" w:rsidRPr="00781E29" w:rsidTr="00D603C9">
        <w:tc>
          <w:tcPr>
            <w:cnfStyle w:val="001000000000"/>
            <w:tcW w:w="1423" w:type="dxa"/>
          </w:tcPr>
          <w:p w:rsidR="00DB2B47" w:rsidRPr="00781E29" w:rsidRDefault="00DB2B47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14" w:type="dxa"/>
          </w:tcPr>
          <w:p w:rsidR="00DB2B47" w:rsidRPr="00781E29" w:rsidRDefault="00DB2B47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43" w:type="dxa"/>
          </w:tcPr>
          <w:p w:rsidR="00DB2B47" w:rsidRPr="00781E29" w:rsidRDefault="00DB2B47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79" w:type="dxa"/>
          </w:tcPr>
          <w:p w:rsidR="00DB2B47" w:rsidRPr="00781E29" w:rsidRDefault="00DB2B47" w:rsidP="00D603C9">
            <w:pPr>
              <w:cnfStyle w:val="000000000000"/>
            </w:pPr>
          </w:p>
        </w:tc>
      </w:tr>
      <w:tr w:rsidR="00DB2B47" w:rsidRPr="005A3438" w:rsidTr="00D603C9">
        <w:trPr>
          <w:cnfStyle w:val="000000100000"/>
        </w:trPr>
        <w:tc>
          <w:tcPr>
            <w:cnfStyle w:val="001000000000"/>
            <w:tcW w:w="1423" w:type="dxa"/>
          </w:tcPr>
          <w:p w:rsidR="00DB2B47" w:rsidRPr="008A2B5A" w:rsidRDefault="00DB2B47" w:rsidP="00D603C9">
            <w:pPr>
              <w:rPr>
                <w:b w:val="0"/>
              </w:rPr>
            </w:pPr>
            <w:r w:rsidRPr="00802382">
              <w:rPr>
                <w:b w:val="0"/>
              </w:rPr>
              <w:t>material</w:t>
            </w:r>
            <w:r>
              <w:rPr>
                <w:rFonts w:hint="eastAsia"/>
                <w:b w:val="0"/>
              </w:rPr>
              <w:t>Report</w:t>
            </w:r>
          </w:p>
        </w:tc>
        <w:tc>
          <w:tcPr>
            <w:tcW w:w="714" w:type="dxa"/>
          </w:tcPr>
          <w:p w:rsidR="00DB2B47" w:rsidRPr="00BF21B0" w:rsidRDefault="00DB2B47" w:rsidP="00D603C9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2543" w:type="dxa"/>
          </w:tcPr>
          <w:p w:rsidR="00DB2B47" w:rsidRPr="005A3438" w:rsidRDefault="00DB2B47" w:rsidP="00D603C9">
            <w:pPr>
              <w:cnfStyle w:val="000000100000"/>
            </w:pPr>
            <w:r>
              <w:rPr>
                <w:rFonts w:hint="eastAsia"/>
              </w:rPr>
              <w:t>对象</w:t>
            </w:r>
          </w:p>
        </w:tc>
        <w:tc>
          <w:tcPr>
            <w:tcW w:w="3679" w:type="dxa"/>
          </w:tcPr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>{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"attachmentmanufacturer": "",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"attachmenttype": "",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"cablelength": "100.5",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rFonts w:hint="eastAsia"/>
                <w:szCs w:val="21"/>
              </w:rPr>
            </w:pPr>
            <w:r w:rsidRPr="00DB2B47">
              <w:rPr>
                <w:rFonts w:hint="eastAsia"/>
                <w:szCs w:val="21"/>
              </w:rPr>
              <w:t xml:space="preserve">        "cablemanufacturer": "</w:t>
            </w:r>
            <w:r w:rsidRPr="00DB2B47">
              <w:rPr>
                <w:rFonts w:hint="eastAsia"/>
                <w:szCs w:val="21"/>
              </w:rPr>
              <w:t>深圳市</w:t>
            </w:r>
            <w:r w:rsidRPr="00DB2B47">
              <w:rPr>
                <w:rFonts w:hint="eastAsia"/>
                <w:szCs w:val="21"/>
              </w:rPr>
              <w:t>ABB</w:t>
            </w:r>
            <w:r w:rsidRPr="00DB2B47">
              <w:rPr>
                <w:rFonts w:hint="eastAsia"/>
                <w:szCs w:val="21"/>
              </w:rPr>
              <w:t>银星避雷器有限公司</w:t>
            </w:r>
            <w:r w:rsidRPr="00DB2B47">
              <w:rPr>
                <w:rFonts w:hint="eastAsia"/>
                <w:szCs w:val="21"/>
              </w:rPr>
              <w:t>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"cabletype": "YH10WZ-108/268",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"groundingmode": "",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"id": 4,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"isNewRecord": false,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"jointwellnumber": 1,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"pointid": 40,</w:t>
            </w:r>
          </w:p>
          <w:p w:rsidR="00DB2B47" w:rsidRPr="00DB2B47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    "roadid": 5</w:t>
            </w:r>
          </w:p>
          <w:p w:rsidR="00DB2B47" w:rsidRPr="005A3438" w:rsidRDefault="00DB2B47" w:rsidP="00DB2B47">
            <w:pPr>
              <w:jc w:val="left"/>
              <w:cnfStyle w:val="000000100000"/>
              <w:rPr>
                <w:szCs w:val="21"/>
              </w:rPr>
            </w:pPr>
            <w:r w:rsidRPr="00DB2B47">
              <w:rPr>
                <w:szCs w:val="21"/>
              </w:rPr>
              <w:t xml:space="preserve">    }</w:t>
            </w:r>
          </w:p>
        </w:tc>
      </w:tr>
      <w:tr w:rsidR="00DB2B47" w:rsidRPr="00941025" w:rsidTr="00D603C9">
        <w:tc>
          <w:tcPr>
            <w:cnfStyle w:val="001000000000"/>
            <w:tcW w:w="1423" w:type="dxa"/>
          </w:tcPr>
          <w:p w:rsidR="00DB2B47" w:rsidRPr="00802382" w:rsidRDefault="00DB2B47" w:rsidP="00D603C9"/>
        </w:tc>
        <w:tc>
          <w:tcPr>
            <w:tcW w:w="714" w:type="dxa"/>
          </w:tcPr>
          <w:p w:rsidR="00DB2B47" w:rsidRDefault="00DB2B47" w:rsidP="00D603C9">
            <w:pPr>
              <w:cnfStyle w:val="000000000000"/>
              <w:rPr>
                <w:szCs w:val="21"/>
              </w:rPr>
            </w:pPr>
          </w:p>
        </w:tc>
        <w:tc>
          <w:tcPr>
            <w:tcW w:w="2543" w:type="dxa"/>
          </w:tcPr>
          <w:p w:rsidR="00DB2B47" w:rsidRDefault="00DB2B47" w:rsidP="00D603C9">
            <w:pPr>
              <w:cnfStyle w:val="000000000000"/>
            </w:pPr>
          </w:p>
        </w:tc>
        <w:tc>
          <w:tcPr>
            <w:tcW w:w="3679" w:type="dxa"/>
          </w:tcPr>
          <w:p w:rsidR="00DB2B47" w:rsidRPr="00941025" w:rsidRDefault="00DB2B47" w:rsidP="00D603C9">
            <w:pPr>
              <w:jc w:val="left"/>
              <w:cnfStyle w:val="000000000000"/>
              <w:rPr>
                <w:szCs w:val="21"/>
              </w:rPr>
            </w:pPr>
          </w:p>
        </w:tc>
      </w:tr>
      <w:tr w:rsidR="00DB2B47" w:rsidRPr="00941025" w:rsidTr="00D603C9">
        <w:trPr>
          <w:cnfStyle w:val="000000100000"/>
        </w:trPr>
        <w:tc>
          <w:tcPr>
            <w:cnfStyle w:val="001000000000"/>
            <w:tcW w:w="1423" w:type="dxa"/>
          </w:tcPr>
          <w:p w:rsidR="00DB2B47" w:rsidRPr="00802382" w:rsidRDefault="00DB2B47" w:rsidP="00D603C9"/>
        </w:tc>
        <w:tc>
          <w:tcPr>
            <w:tcW w:w="714" w:type="dxa"/>
          </w:tcPr>
          <w:p w:rsidR="00DB2B47" w:rsidRDefault="00DB2B47" w:rsidP="00D603C9">
            <w:pPr>
              <w:cnfStyle w:val="000000100000"/>
              <w:rPr>
                <w:szCs w:val="21"/>
              </w:rPr>
            </w:pPr>
          </w:p>
        </w:tc>
        <w:tc>
          <w:tcPr>
            <w:tcW w:w="2543" w:type="dxa"/>
          </w:tcPr>
          <w:p w:rsidR="00DB2B47" w:rsidRDefault="00DB2B47" w:rsidP="00D603C9">
            <w:pPr>
              <w:cnfStyle w:val="000000100000"/>
            </w:pPr>
          </w:p>
        </w:tc>
        <w:tc>
          <w:tcPr>
            <w:tcW w:w="3679" w:type="dxa"/>
          </w:tcPr>
          <w:p w:rsidR="00DB2B47" w:rsidRPr="00941025" w:rsidRDefault="00DB2B47" w:rsidP="00D603C9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DB2B47" w:rsidRDefault="00DB2B47" w:rsidP="00BF21B0">
      <w:pPr>
        <w:rPr>
          <w:rFonts w:hint="eastAsia"/>
        </w:rPr>
      </w:pPr>
    </w:p>
    <w:p w:rsidR="00BF7F6A" w:rsidRDefault="00BF7F6A" w:rsidP="00BF21B0">
      <w:pPr>
        <w:rPr>
          <w:rFonts w:hint="eastAsia"/>
        </w:rPr>
      </w:pPr>
    </w:p>
    <w:p w:rsidR="00BF7F6A" w:rsidRDefault="00BF7F6A" w:rsidP="00BF21B0">
      <w:pPr>
        <w:rPr>
          <w:rFonts w:hint="eastAsia"/>
        </w:rPr>
      </w:pPr>
    </w:p>
    <w:p w:rsidR="00D603C9" w:rsidRDefault="00D603C9" w:rsidP="00D603C9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获取所有物料类型接口</w:t>
      </w:r>
      <w:r w:rsidRPr="003F497D">
        <w:rPr>
          <w:rFonts w:hint="eastAsia"/>
          <w:b/>
          <w:sz w:val="28"/>
        </w:rPr>
        <w:t>（</w:t>
      </w:r>
      <w:r w:rsidRPr="00D603C9">
        <w:rPr>
          <w:b/>
          <w:color w:val="FF0000"/>
          <w:sz w:val="28"/>
        </w:rPr>
        <w:t>typeList</w:t>
      </w:r>
      <w:r w:rsidRPr="003F497D">
        <w:rPr>
          <w:rFonts w:hint="eastAsia"/>
          <w:b/>
          <w:sz w:val="28"/>
        </w:rPr>
        <w:t>）</w:t>
      </w:r>
    </w:p>
    <w:p w:rsidR="00D603C9" w:rsidRPr="00215B3F" w:rsidRDefault="00D603C9" w:rsidP="00D603C9">
      <w:r>
        <w:rPr>
          <w:rFonts w:hint="eastAsia"/>
        </w:rPr>
        <w:t>说明：</w:t>
      </w:r>
      <w:r w:rsidRPr="00C04434">
        <w:rPr>
          <w:rFonts w:hint="eastAsia"/>
        </w:rPr>
        <w:t>获取某路线所有坐标点</w:t>
      </w:r>
      <w:r w:rsidRPr="00215B3F">
        <w:t xml:space="preserve"> </w:t>
      </w:r>
    </w:p>
    <w:tbl>
      <w:tblPr>
        <w:tblStyle w:val="GridTable4Accent1"/>
        <w:tblW w:w="0" w:type="auto"/>
        <w:tblLook w:val="04A0"/>
      </w:tblPr>
      <w:tblGrid>
        <w:gridCol w:w="2045"/>
        <w:gridCol w:w="29"/>
        <w:gridCol w:w="1607"/>
        <w:gridCol w:w="320"/>
        <w:gridCol w:w="1381"/>
        <w:gridCol w:w="293"/>
        <w:gridCol w:w="2621"/>
        <w:gridCol w:w="226"/>
      </w:tblGrid>
      <w:tr w:rsidR="00D603C9" w:rsidTr="00D603C9">
        <w:trPr>
          <w:cnfStyle w:val="100000000000"/>
        </w:trPr>
        <w:tc>
          <w:tcPr>
            <w:cnfStyle w:val="001000000000"/>
            <w:tcW w:w="2045" w:type="dxa"/>
          </w:tcPr>
          <w:p w:rsidR="00D603C9" w:rsidRDefault="00D603C9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56" w:type="dxa"/>
            <w:gridSpan w:val="3"/>
          </w:tcPr>
          <w:p w:rsidR="00D603C9" w:rsidRDefault="00D603C9" w:rsidP="00D603C9">
            <w:pPr>
              <w:jc w:val="center"/>
              <w:cnfStyle w:val="100000000000"/>
            </w:pPr>
            <w:r>
              <w:rPr>
                <w:rFonts w:hint="eastAsia"/>
              </w:rPr>
              <w:t>值</w:t>
            </w:r>
          </w:p>
        </w:tc>
        <w:tc>
          <w:tcPr>
            <w:tcW w:w="1674" w:type="dxa"/>
            <w:gridSpan w:val="2"/>
          </w:tcPr>
          <w:p w:rsidR="00D603C9" w:rsidRDefault="00D603C9" w:rsidP="00D603C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7" w:type="dxa"/>
            <w:gridSpan w:val="2"/>
          </w:tcPr>
          <w:p w:rsidR="00D603C9" w:rsidRDefault="00D603C9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603C9" w:rsidTr="00D603C9">
        <w:trPr>
          <w:cnfStyle w:val="000000100000"/>
        </w:trPr>
        <w:tc>
          <w:tcPr>
            <w:cnfStyle w:val="001000000000"/>
            <w:tcW w:w="2045" w:type="dxa"/>
          </w:tcPr>
          <w:p w:rsidR="00D603C9" w:rsidRPr="008A2B5A" w:rsidRDefault="00D603C9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msgCode</w:t>
            </w:r>
          </w:p>
        </w:tc>
        <w:tc>
          <w:tcPr>
            <w:tcW w:w="1956" w:type="dxa"/>
            <w:gridSpan w:val="3"/>
          </w:tcPr>
          <w:p w:rsidR="00D603C9" w:rsidRDefault="00D603C9" w:rsidP="00D603C9">
            <w:pPr>
              <w:cnfStyle w:val="000000100000"/>
            </w:pPr>
            <w:r w:rsidRPr="00D603C9">
              <w:t>typeList</w:t>
            </w:r>
          </w:p>
        </w:tc>
        <w:tc>
          <w:tcPr>
            <w:tcW w:w="1674" w:type="dxa"/>
            <w:gridSpan w:val="2"/>
          </w:tcPr>
          <w:p w:rsidR="00D603C9" w:rsidRDefault="00D603C9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7" w:type="dxa"/>
            <w:gridSpan w:val="2"/>
          </w:tcPr>
          <w:p w:rsidR="00D603C9" w:rsidRDefault="00D603C9" w:rsidP="00D603C9">
            <w:pPr>
              <w:cnfStyle w:val="000000100000"/>
            </w:pPr>
          </w:p>
        </w:tc>
      </w:tr>
      <w:tr w:rsidR="00D603C9" w:rsidTr="00D603C9">
        <w:tc>
          <w:tcPr>
            <w:cnfStyle w:val="001000000000"/>
            <w:tcW w:w="2045" w:type="dxa"/>
          </w:tcPr>
          <w:p w:rsidR="00D603C9" w:rsidRPr="008A2B5A" w:rsidRDefault="00D603C9" w:rsidP="00D603C9">
            <w:pPr>
              <w:rPr>
                <w:b w:val="0"/>
              </w:rPr>
            </w:pPr>
          </w:p>
        </w:tc>
        <w:tc>
          <w:tcPr>
            <w:tcW w:w="1956" w:type="dxa"/>
            <w:gridSpan w:val="3"/>
          </w:tcPr>
          <w:p w:rsidR="00D603C9" w:rsidRDefault="00D603C9" w:rsidP="00D603C9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D603C9" w:rsidRDefault="00D603C9" w:rsidP="00D603C9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7" w:type="dxa"/>
            <w:gridSpan w:val="2"/>
          </w:tcPr>
          <w:p w:rsidR="00D603C9" w:rsidRDefault="00D603C9" w:rsidP="00D603C9">
            <w:pPr>
              <w:cnfStyle w:val="000000000000"/>
            </w:pP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</w:tr>
      <w:tr w:rsidR="00D603C9" w:rsidTr="00D603C9">
        <w:trPr>
          <w:gridAfter w:val="1"/>
          <w:cnfStyle w:val="000000100000"/>
          <w:wAfter w:w="226" w:type="dxa"/>
        </w:trPr>
        <w:tc>
          <w:tcPr>
            <w:cnfStyle w:val="001000000000"/>
            <w:tcW w:w="2074" w:type="dxa"/>
            <w:gridSpan w:val="2"/>
          </w:tcPr>
          <w:p w:rsidR="00D603C9" w:rsidRPr="008A2B5A" w:rsidRDefault="00D603C9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607" w:type="dxa"/>
          </w:tcPr>
          <w:p w:rsidR="00D603C9" w:rsidRDefault="00D603C9" w:rsidP="00D603C9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701" w:type="dxa"/>
            <w:gridSpan w:val="2"/>
          </w:tcPr>
          <w:p w:rsidR="00D603C9" w:rsidRDefault="00D603C9" w:rsidP="00D603C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914" w:type="dxa"/>
            <w:gridSpan w:val="2"/>
          </w:tcPr>
          <w:p w:rsidR="00D603C9" w:rsidRDefault="00D603C9" w:rsidP="00D603C9">
            <w:pPr>
              <w:cnfStyle w:val="000000100000"/>
            </w:pPr>
          </w:p>
        </w:tc>
      </w:tr>
      <w:tr w:rsidR="00D603C9" w:rsidTr="00D603C9">
        <w:tc>
          <w:tcPr>
            <w:cnfStyle w:val="001000000000"/>
            <w:tcW w:w="2045" w:type="dxa"/>
          </w:tcPr>
          <w:p w:rsidR="00D603C9" w:rsidRPr="00F60359" w:rsidRDefault="00D603C9" w:rsidP="00D603C9">
            <w:pPr>
              <w:rPr>
                <w:b w:val="0"/>
              </w:rPr>
            </w:pPr>
          </w:p>
        </w:tc>
        <w:tc>
          <w:tcPr>
            <w:tcW w:w="1956" w:type="dxa"/>
            <w:gridSpan w:val="3"/>
          </w:tcPr>
          <w:p w:rsidR="00D603C9" w:rsidRDefault="00D603C9" w:rsidP="00D603C9">
            <w:pPr>
              <w:cnfStyle w:val="000000000000"/>
            </w:pPr>
          </w:p>
        </w:tc>
        <w:tc>
          <w:tcPr>
            <w:tcW w:w="1674" w:type="dxa"/>
            <w:gridSpan w:val="2"/>
          </w:tcPr>
          <w:p w:rsidR="00D603C9" w:rsidRDefault="00D603C9" w:rsidP="00D603C9">
            <w:pPr>
              <w:cnfStyle w:val="000000000000"/>
            </w:pPr>
          </w:p>
        </w:tc>
        <w:tc>
          <w:tcPr>
            <w:tcW w:w="2847" w:type="dxa"/>
            <w:gridSpan w:val="2"/>
          </w:tcPr>
          <w:p w:rsidR="00D603C9" w:rsidRDefault="00D603C9" w:rsidP="00D603C9">
            <w:pPr>
              <w:cnfStyle w:val="000000000000"/>
            </w:pPr>
          </w:p>
        </w:tc>
      </w:tr>
    </w:tbl>
    <w:tbl>
      <w:tblPr>
        <w:tblStyle w:val="GridTable4Accent1"/>
        <w:tblpPr w:leftFromText="180" w:rightFromText="180" w:vertAnchor="text" w:horzAnchor="margin" w:tblpY="420"/>
        <w:tblW w:w="8359" w:type="dxa"/>
        <w:tblLook w:val="04A0"/>
      </w:tblPr>
      <w:tblGrid>
        <w:gridCol w:w="1412"/>
        <w:gridCol w:w="714"/>
        <w:gridCol w:w="2549"/>
        <w:gridCol w:w="3684"/>
      </w:tblGrid>
      <w:tr w:rsidR="00D603C9" w:rsidTr="00D603C9">
        <w:trPr>
          <w:cnfStyle w:val="100000000000"/>
        </w:trPr>
        <w:tc>
          <w:tcPr>
            <w:cnfStyle w:val="001000000000"/>
            <w:tcW w:w="1413" w:type="dxa"/>
          </w:tcPr>
          <w:p w:rsidR="00D603C9" w:rsidRDefault="00D603C9" w:rsidP="00D603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D603C9" w:rsidRDefault="00D603C9" w:rsidP="00D603C9">
            <w:pPr>
              <w:jc w:val="center"/>
              <w:cnfStyle w:val="100000000000"/>
            </w:pPr>
          </w:p>
        </w:tc>
        <w:tc>
          <w:tcPr>
            <w:tcW w:w="2551" w:type="dxa"/>
          </w:tcPr>
          <w:p w:rsidR="00D603C9" w:rsidRDefault="00D603C9" w:rsidP="00D603C9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686" w:type="dxa"/>
          </w:tcPr>
          <w:p w:rsidR="00D603C9" w:rsidRDefault="00D603C9" w:rsidP="00D603C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603C9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D603C9" w:rsidRPr="00781E29" w:rsidRDefault="00D603C9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</w:t>
            </w:r>
            <w:r w:rsidRPr="00781E29">
              <w:rPr>
                <w:rFonts w:hint="eastAsia"/>
                <w:b w:val="0"/>
                <w:bCs w:val="0"/>
              </w:rPr>
              <w:t>etCode</w:t>
            </w:r>
          </w:p>
        </w:tc>
        <w:tc>
          <w:tcPr>
            <w:tcW w:w="709" w:type="dxa"/>
          </w:tcPr>
          <w:p w:rsidR="00D603C9" w:rsidRPr="00781E29" w:rsidRDefault="00D603C9" w:rsidP="00D603C9">
            <w:pPr>
              <w:cnfStyle w:val="000000100000"/>
            </w:pPr>
            <w:r w:rsidRPr="00781E29">
              <w:t>I</w:t>
            </w:r>
            <w:r w:rsidRPr="00781E29"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D603C9" w:rsidRPr="00781E29" w:rsidRDefault="00D603C9" w:rsidP="00D603C9">
            <w:pPr>
              <w:cnfStyle w:val="000000100000"/>
            </w:pPr>
            <w:r w:rsidRPr="00781E29">
              <w:rPr>
                <w:rFonts w:hint="eastAsia"/>
              </w:rPr>
              <w:t>返回编码</w:t>
            </w:r>
          </w:p>
        </w:tc>
        <w:tc>
          <w:tcPr>
            <w:tcW w:w="3686" w:type="dxa"/>
          </w:tcPr>
          <w:p w:rsidR="00D603C9" w:rsidRPr="00781E29" w:rsidRDefault="00D603C9" w:rsidP="00D603C9">
            <w:pPr>
              <w:cnfStyle w:val="000000100000"/>
            </w:pPr>
            <w:r w:rsidRPr="00781E29">
              <w:rPr>
                <w:rFonts w:hint="eastAsia"/>
              </w:rPr>
              <w:t>0</w:t>
            </w:r>
            <w:r w:rsidRPr="00781E29">
              <w:rPr>
                <w:rFonts w:hint="eastAsia"/>
              </w:rPr>
              <w:t>：成功。</w:t>
            </w:r>
          </w:p>
        </w:tc>
      </w:tr>
      <w:tr w:rsidR="00D603C9" w:rsidRPr="009B3198" w:rsidTr="00D603C9">
        <w:tc>
          <w:tcPr>
            <w:cnfStyle w:val="001000000000"/>
            <w:tcW w:w="1413" w:type="dxa"/>
          </w:tcPr>
          <w:p w:rsidR="00D603C9" w:rsidRPr="00781E29" w:rsidRDefault="00D603C9" w:rsidP="00D603C9">
            <w:pPr>
              <w:rPr>
                <w:b w:val="0"/>
                <w:bCs w:val="0"/>
              </w:rPr>
            </w:pPr>
            <w:r w:rsidRPr="00781E29">
              <w:rPr>
                <w:b w:val="0"/>
                <w:bCs w:val="0"/>
              </w:rPr>
              <w:t>retMsg</w:t>
            </w:r>
          </w:p>
        </w:tc>
        <w:tc>
          <w:tcPr>
            <w:tcW w:w="709" w:type="dxa"/>
          </w:tcPr>
          <w:p w:rsidR="00D603C9" w:rsidRPr="00781E29" w:rsidRDefault="00D603C9" w:rsidP="00D603C9">
            <w:pPr>
              <w:cnfStyle w:val="000000000000"/>
            </w:pPr>
            <w:r w:rsidRPr="00781E29">
              <w:t>S</w:t>
            </w:r>
            <w:r w:rsidRPr="00781E29">
              <w:rPr>
                <w:rFonts w:hint="eastAsia"/>
              </w:rPr>
              <w:t>tring</w:t>
            </w:r>
          </w:p>
        </w:tc>
        <w:tc>
          <w:tcPr>
            <w:tcW w:w="2551" w:type="dxa"/>
          </w:tcPr>
          <w:p w:rsidR="00D603C9" w:rsidRPr="00781E29" w:rsidRDefault="00D603C9" w:rsidP="00D603C9">
            <w:pPr>
              <w:cnfStyle w:val="000000000000"/>
            </w:pPr>
            <w:r w:rsidRPr="00781E29">
              <w:rPr>
                <w:rFonts w:hint="eastAsia"/>
              </w:rPr>
              <w:t>返回描述</w:t>
            </w:r>
          </w:p>
        </w:tc>
        <w:tc>
          <w:tcPr>
            <w:tcW w:w="3686" w:type="dxa"/>
          </w:tcPr>
          <w:p w:rsidR="00D603C9" w:rsidRPr="00781E29" w:rsidRDefault="00D603C9" w:rsidP="00D603C9">
            <w:pPr>
              <w:cnfStyle w:val="000000000000"/>
            </w:pPr>
          </w:p>
        </w:tc>
      </w:tr>
      <w:tr w:rsidR="00D603C9" w:rsidRPr="009B3198" w:rsidTr="00D603C9">
        <w:trPr>
          <w:cnfStyle w:val="000000100000"/>
        </w:trPr>
        <w:tc>
          <w:tcPr>
            <w:cnfStyle w:val="001000000000"/>
            <w:tcW w:w="1413" w:type="dxa"/>
          </w:tcPr>
          <w:p w:rsidR="00D603C9" w:rsidRPr="008A2B5A" w:rsidRDefault="00D603C9" w:rsidP="00D603C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</w:t>
            </w:r>
          </w:p>
        </w:tc>
        <w:tc>
          <w:tcPr>
            <w:tcW w:w="709" w:type="dxa"/>
          </w:tcPr>
          <w:p w:rsidR="00D603C9" w:rsidRPr="00BF21B0" w:rsidRDefault="00D603C9" w:rsidP="00D603C9">
            <w:pPr>
              <w:cnfStyle w:val="000000100000"/>
              <w:rPr>
                <w:szCs w:val="21"/>
              </w:rPr>
            </w:pPr>
            <w:r w:rsidRPr="00BF21B0">
              <w:rPr>
                <w:szCs w:val="21"/>
              </w:rPr>
              <w:t>J</w:t>
            </w:r>
            <w:r w:rsidRPr="00BF21B0"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2551" w:type="dxa"/>
          </w:tcPr>
          <w:p w:rsidR="00D603C9" w:rsidRPr="005A3438" w:rsidRDefault="00D603C9" w:rsidP="00D603C9">
            <w:pPr>
              <w:cnfStyle w:val="000000100000"/>
            </w:pPr>
            <w:r w:rsidRPr="005A3438">
              <w:rPr>
                <w:rFonts w:hint="eastAsia"/>
              </w:rPr>
              <w:t>路线</w:t>
            </w:r>
            <w:r>
              <w:rPr>
                <w:rFonts w:hint="eastAsia"/>
              </w:rPr>
              <w:t>坐标点</w:t>
            </w:r>
            <w:r w:rsidRPr="005A3438">
              <w:rPr>
                <w:rFonts w:hint="eastAsia"/>
              </w:rPr>
              <w:t>列表接口</w:t>
            </w:r>
          </w:p>
        </w:tc>
        <w:tc>
          <w:tcPr>
            <w:tcW w:w="3686" w:type="dxa"/>
          </w:tcPr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>[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 {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     "amount": 1,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     "createDate": "2018-08-14 10:51:01",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lastRenderedPageBreak/>
              <w:t xml:space="preserve">            "id": 10,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     "isNewRecord": false,</w:t>
            </w:r>
          </w:p>
          <w:p w:rsidR="000D06D7" w:rsidRPr="000D06D7" w:rsidRDefault="000D06D7" w:rsidP="000D06D7">
            <w:pPr>
              <w:cnfStyle w:val="000000100000"/>
              <w:rPr>
                <w:rFonts w:hint="eastAsia"/>
                <w:szCs w:val="21"/>
              </w:rPr>
            </w:pPr>
            <w:r w:rsidRPr="000D06D7">
              <w:rPr>
                <w:rFonts w:hint="eastAsia"/>
                <w:szCs w:val="21"/>
              </w:rPr>
              <w:t xml:space="preserve">            "model": "</w:t>
            </w:r>
            <w:r w:rsidRPr="000D06D7">
              <w:rPr>
                <w:rFonts w:hint="eastAsia"/>
                <w:szCs w:val="21"/>
              </w:rPr>
              <w:t>排管</w:t>
            </w:r>
            <w:r w:rsidRPr="000D06D7">
              <w:rPr>
                <w:rFonts w:hint="eastAsia"/>
                <w:szCs w:val="21"/>
              </w:rPr>
              <w:t>",</w:t>
            </w:r>
          </w:p>
          <w:p w:rsidR="000D06D7" w:rsidRPr="000D06D7" w:rsidRDefault="000D06D7" w:rsidP="000D06D7">
            <w:pPr>
              <w:cnfStyle w:val="000000100000"/>
              <w:rPr>
                <w:rFonts w:hint="eastAsia"/>
                <w:szCs w:val="21"/>
              </w:rPr>
            </w:pPr>
            <w:r w:rsidRPr="000D06D7">
              <w:rPr>
                <w:rFonts w:hint="eastAsia"/>
                <w:szCs w:val="21"/>
              </w:rPr>
              <w:t xml:space="preserve">            "name": "</w:t>
            </w:r>
            <w:r w:rsidRPr="000D06D7">
              <w:rPr>
                <w:rFonts w:hint="eastAsia"/>
                <w:szCs w:val="21"/>
              </w:rPr>
              <w:t>排管</w:t>
            </w:r>
            <w:r w:rsidRPr="000D06D7">
              <w:rPr>
                <w:rFonts w:hint="eastAsia"/>
                <w:szCs w:val="21"/>
              </w:rPr>
              <w:t>",</w:t>
            </w:r>
          </w:p>
          <w:p w:rsidR="000D06D7" w:rsidRPr="000D06D7" w:rsidRDefault="000D06D7" w:rsidP="000D06D7">
            <w:pPr>
              <w:cnfStyle w:val="000000100000"/>
              <w:rPr>
                <w:rFonts w:hint="eastAsia"/>
                <w:szCs w:val="21"/>
              </w:rPr>
            </w:pPr>
            <w:r w:rsidRPr="000D06D7">
              <w:rPr>
                <w:rFonts w:hint="eastAsia"/>
                <w:szCs w:val="21"/>
              </w:rPr>
              <w:t xml:space="preserve">            "origin": "</w:t>
            </w:r>
            <w:r w:rsidRPr="000D06D7">
              <w:rPr>
                <w:rFonts w:hint="eastAsia"/>
                <w:szCs w:val="21"/>
              </w:rPr>
              <w:t>排管</w:t>
            </w:r>
            <w:r w:rsidRPr="000D06D7">
              <w:rPr>
                <w:rFonts w:hint="eastAsia"/>
                <w:szCs w:val="21"/>
              </w:rPr>
              <w:t>",</w:t>
            </w:r>
          </w:p>
          <w:p w:rsidR="000D06D7" w:rsidRPr="000D06D7" w:rsidRDefault="000D06D7" w:rsidP="000D06D7">
            <w:pPr>
              <w:cnfStyle w:val="000000100000"/>
              <w:rPr>
                <w:rFonts w:hint="eastAsia"/>
                <w:szCs w:val="21"/>
              </w:rPr>
            </w:pPr>
            <w:r w:rsidRPr="000D06D7">
              <w:rPr>
                <w:rFonts w:hint="eastAsia"/>
                <w:szCs w:val="21"/>
              </w:rPr>
              <w:t xml:space="preserve">            "remark": "</w:t>
            </w:r>
            <w:r w:rsidRPr="000D06D7">
              <w:rPr>
                <w:rFonts w:hint="eastAsia"/>
                <w:szCs w:val="21"/>
              </w:rPr>
              <w:t>排管</w:t>
            </w:r>
            <w:r w:rsidRPr="000D06D7">
              <w:rPr>
                <w:rFonts w:hint="eastAsia"/>
                <w:szCs w:val="21"/>
              </w:rPr>
              <w:t>",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     "updateDate": "2018-08-14 10:51:01"</w:t>
            </w:r>
          </w:p>
          <w:p w:rsidR="000D06D7" w:rsidRPr="000D06D7" w:rsidRDefault="000D06D7" w:rsidP="000D06D7">
            <w:pPr>
              <w:cnfStyle w:val="000000100000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D603C9" w:rsidRPr="005A3438" w:rsidRDefault="000D06D7" w:rsidP="000D06D7">
            <w:pPr>
              <w:cnfStyle w:val="000000100000"/>
              <w:rPr>
                <w:szCs w:val="21"/>
              </w:rPr>
            </w:pPr>
            <w:r w:rsidRPr="000D06D7">
              <w:rPr>
                <w:szCs w:val="21"/>
              </w:rPr>
              <w:t xml:space="preserve">       ]</w:t>
            </w:r>
          </w:p>
        </w:tc>
      </w:tr>
    </w:tbl>
    <w:p w:rsidR="00D603C9" w:rsidRDefault="00D603C9" w:rsidP="00D603C9"/>
    <w:p w:rsidR="00BF7F6A" w:rsidRDefault="00BF7F6A" w:rsidP="00BF21B0">
      <w:pPr>
        <w:rPr>
          <w:rFonts w:hint="eastAsia"/>
        </w:rPr>
      </w:pPr>
    </w:p>
    <w:p w:rsidR="00042DF9" w:rsidRPr="00BF21B0" w:rsidRDefault="00042DF9" w:rsidP="00BF21B0"/>
    <w:sectPr w:rsidR="00042DF9" w:rsidRPr="00BF21B0" w:rsidSect="000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955" w:rsidRDefault="00765955" w:rsidP="00BF21B0">
      <w:r>
        <w:separator/>
      </w:r>
    </w:p>
  </w:endnote>
  <w:endnote w:type="continuationSeparator" w:id="1">
    <w:p w:rsidR="00765955" w:rsidRDefault="00765955" w:rsidP="00BF2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955" w:rsidRDefault="00765955" w:rsidP="00BF21B0">
      <w:r>
        <w:separator/>
      </w:r>
    </w:p>
  </w:footnote>
  <w:footnote w:type="continuationSeparator" w:id="1">
    <w:p w:rsidR="00765955" w:rsidRDefault="00765955" w:rsidP="00BF2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AE3150"/>
    <w:multiLevelType w:val="hybridMultilevel"/>
    <w:tmpl w:val="E9B202CE"/>
    <w:lvl w:ilvl="0" w:tplc="FA9602BA">
      <w:start w:val="1"/>
      <w:numFmt w:val="decimal"/>
      <w:lvlText w:val="%1、"/>
      <w:lvlJc w:val="left"/>
      <w:pPr>
        <w:ind w:left="660" w:hanging="6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D47"/>
    <w:rsid w:val="00042DF9"/>
    <w:rsid w:val="00074C1A"/>
    <w:rsid w:val="000849CF"/>
    <w:rsid w:val="000B1977"/>
    <w:rsid w:val="000D06D7"/>
    <w:rsid w:val="000E6D00"/>
    <w:rsid w:val="000E7D8C"/>
    <w:rsid w:val="00154244"/>
    <w:rsid w:val="001A311E"/>
    <w:rsid w:val="001A77C3"/>
    <w:rsid w:val="001E73A4"/>
    <w:rsid w:val="00280BA1"/>
    <w:rsid w:val="003F5389"/>
    <w:rsid w:val="00531B9D"/>
    <w:rsid w:val="00572C65"/>
    <w:rsid w:val="005A3438"/>
    <w:rsid w:val="005E5AA4"/>
    <w:rsid w:val="00651112"/>
    <w:rsid w:val="006A1D37"/>
    <w:rsid w:val="00765955"/>
    <w:rsid w:val="00802382"/>
    <w:rsid w:val="00834809"/>
    <w:rsid w:val="00941025"/>
    <w:rsid w:val="00A91958"/>
    <w:rsid w:val="00AE2720"/>
    <w:rsid w:val="00B65CA0"/>
    <w:rsid w:val="00BA17AD"/>
    <w:rsid w:val="00BF21B0"/>
    <w:rsid w:val="00BF7F6A"/>
    <w:rsid w:val="00C04434"/>
    <w:rsid w:val="00D10061"/>
    <w:rsid w:val="00D603C9"/>
    <w:rsid w:val="00DB2B47"/>
    <w:rsid w:val="00E356A7"/>
    <w:rsid w:val="00ED0A3A"/>
    <w:rsid w:val="00F0430A"/>
    <w:rsid w:val="00F43D47"/>
    <w:rsid w:val="00F950E4"/>
    <w:rsid w:val="00FF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1A31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31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1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21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2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1B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F21B0"/>
  </w:style>
  <w:style w:type="character" w:customStyle="1" w:styleId="collapsible">
    <w:name w:val="collapsible"/>
    <w:basedOn w:val="a0"/>
    <w:rsid w:val="00BF21B0"/>
  </w:style>
  <w:style w:type="character" w:customStyle="1" w:styleId="propertyname">
    <w:name w:val="propertyname"/>
    <w:basedOn w:val="a0"/>
    <w:rsid w:val="00BF21B0"/>
  </w:style>
  <w:style w:type="character" w:customStyle="1" w:styleId="string">
    <w:name w:val="string"/>
    <w:basedOn w:val="a0"/>
    <w:rsid w:val="00BF21B0"/>
  </w:style>
  <w:style w:type="character" w:customStyle="1" w:styleId="comma">
    <w:name w:val="comma"/>
    <w:basedOn w:val="a0"/>
    <w:rsid w:val="00BF21B0"/>
  </w:style>
  <w:style w:type="table" w:customStyle="1" w:styleId="GridTable4Accent1">
    <w:name w:val="Grid Table 4 Accent 1"/>
    <w:basedOn w:val="a1"/>
    <w:uiPriority w:val="49"/>
    <w:rsid w:val="00BF21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8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jickey110@outlook.com</dc:creator>
  <cp:lastModifiedBy>hp</cp:lastModifiedBy>
  <cp:revision>12</cp:revision>
  <dcterms:created xsi:type="dcterms:W3CDTF">2018-08-13T01:17:00Z</dcterms:created>
  <dcterms:modified xsi:type="dcterms:W3CDTF">2018-08-21T09:38:00Z</dcterms:modified>
</cp:coreProperties>
</file>